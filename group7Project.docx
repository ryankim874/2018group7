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0B5" w:rsidRPr="00BF3131" w:rsidRDefault="007860B5">
      <w:pPr>
        <w:pStyle w:val="10"/>
        <w:tabs>
          <w:tab w:val="left" w:pos="425"/>
          <w:tab w:val="right" w:leader="dot" w:pos="9016"/>
        </w:tabs>
        <w:rPr>
          <w:rFonts w:eastAsiaTheme="minorHAnsi" w:cs="Times New Roman"/>
        </w:rPr>
      </w:pPr>
      <w:r w:rsidRPr="00BF3131">
        <w:rPr>
          <w:rFonts w:eastAsiaTheme="minorHAnsi" w:cs="Times New Roman"/>
        </w:rPr>
        <w:t>목차</w:t>
      </w:r>
    </w:p>
    <w:p w:rsidR="00767B63" w:rsidRDefault="003D3FA2">
      <w:pPr>
        <w:pStyle w:val="10"/>
        <w:tabs>
          <w:tab w:val="left" w:pos="425"/>
          <w:tab w:val="right" w:leader="dot" w:pos="9016"/>
        </w:tabs>
        <w:rPr>
          <w:noProof/>
        </w:rPr>
      </w:pPr>
      <w:r w:rsidRPr="00BF3131">
        <w:rPr>
          <w:rFonts w:eastAsiaTheme="minorHAnsi" w:cs="Times New Roman"/>
        </w:rPr>
        <w:fldChar w:fldCharType="begin"/>
      </w:r>
      <w:r w:rsidR="0056365E" w:rsidRPr="00BF3131">
        <w:rPr>
          <w:rFonts w:eastAsiaTheme="minorHAnsi" w:cs="Times New Roman"/>
        </w:rPr>
        <w:instrText xml:space="preserve"> TOC \o "1-4" \h \z \u </w:instrText>
      </w:r>
      <w:r w:rsidRPr="00BF3131">
        <w:rPr>
          <w:rFonts w:eastAsiaTheme="minorHAnsi" w:cs="Times New Roman"/>
        </w:rPr>
        <w:fldChar w:fldCharType="separate"/>
      </w:r>
      <w:hyperlink w:anchor="_Toc513374152" w:history="1">
        <w:r w:rsidR="00767B63" w:rsidRPr="004D124C">
          <w:rPr>
            <w:rStyle w:val="a5"/>
            <w:rFonts w:eastAsiaTheme="minorHAnsi" w:cs="Times New Roman"/>
            <w:noProof/>
          </w:rPr>
          <w:t>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3" w:history="1">
        <w:r w:rsidR="00767B63" w:rsidRPr="004D124C">
          <w:rPr>
            <w:rStyle w:val="a5"/>
            <w:rFonts w:eastAsiaTheme="minorHAnsi" w:cs="Times New Roman"/>
            <w:noProof/>
          </w:rPr>
          <w:t>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4" w:history="1">
        <w:r w:rsidR="00767B63" w:rsidRPr="004D124C">
          <w:rPr>
            <w:rStyle w:val="a5"/>
            <w:rFonts w:eastAsiaTheme="minorHAnsi" w:cs="Times New Roman"/>
            <w:noProof/>
          </w:rPr>
          <w:t>1.2.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5" w:history="1">
        <w:r w:rsidR="00767B63" w:rsidRPr="004D124C">
          <w:rPr>
            <w:rStyle w:val="a5"/>
            <w:rFonts w:eastAsiaTheme="minorHAnsi" w:cs="Times New Roman"/>
            <w:noProof/>
          </w:rPr>
          <w:t>1.2.1.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6" w:history="1">
        <w:r w:rsidR="00767B63" w:rsidRPr="004D124C">
          <w:rPr>
            <w:rStyle w:val="a5"/>
            <w:rFonts w:eastAsiaTheme="minorHAnsi" w:cs="Times New Roman"/>
            <w:noProof/>
          </w:rPr>
          <w:t>1.2.2.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Readership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57" w:history="1">
        <w:r w:rsidR="00767B63" w:rsidRPr="004D124C">
          <w:rPr>
            <w:rStyle w:val="a5"/>
            <w:rFonts w:eastAsiaTheme="minorHAnsi" w:cs="Times New Roman"/>
            <w:noProof/>
          </w:rPr>
          <w:t>1.3.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Document Structure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8" w:history="1">
        <w:r w:rsidR="00767B63" w:rsidRPr="004D124C">
          <w:rPr>
            <w:rStyle w:val="a5"/>
            <w:rFonts w:eastAsiaTheme="minorHAnsi" w:cs="Times New Roman"/>
            <w:noProof/>
          </w:rPr>
          <w:t>1.3.1.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Preface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59" w:history="1">
        <w:r w:rsidR="00767B63" w:rsidRPr="004D124C">
          <w:rPr>
            <w:rStyle w:val="a5"/>
            <w:rFonts w:eastAsiaTheme="minorHAnsi" w:cs="Times New Roman"/>
            <w:noProof/>
          </w:rPr>
          <w:t>1.3.2.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0" w:history="1">
        <w:r w:rsidR="00767B63" w:rsidRPr="004D124C">
          <w:rPr>
            <w:rStyle w:val="a5"/>
            <w:rFonts w:eastAsiaTheme="minorHAnsi" w:cs="Times New Roman"/>
            <w:noProof/>
          </w:rPr>
          <w:t>1.3.3.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1" w:history="1">
        <w:r w:rsidR="00767B63" w:rsidRPr="004D124C">
          <w:rPr>
            <w:rStyle w:val="a5"/>
            <w:rFonts w:eastAsiaTheme="minorHAnsi" w:cs="Times New Roman"/>
            <w:noProof/>
          </w:rPr>
          <w:t>1.3.4.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2" w:history="1">
        <w:r w:rsidR="00767B63" w:rsidRPr="004D124C">
          <w:rPr>
            <w:rStyle w:val="a5"/>
            <w:rFonts w:eastAsiaTheme="minorHAnsi" w:cs="Times New Roman"/>
            <w:noProof/>
          </w:rPr>
          <w:t>1.3.5.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3" w:history="1">
        <w:r w:rsidR="00767B63" w:rsidRPr="004D124C">
          <w:rPr>
            <w:rStyle w:val="a5"/>
            <w:rFonts w:eastAsiaTheme="minorHAnsi" w:cs="Times New Roman"/>
            <w:noProof/>
          </w:rPr>
          <w:t>1.3.6.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4" w:history="1">
        <w:r w:rsidR="00767B63" w:rsidRPr="004D124C">
          <w:rPr>
            <w:rStyle w:val="a5"/>
            <w:rFonts w:eastAsiaTheme="minorHAnsi" w:cs="Times New Roman"/>
            <w:noProof/>
          </w:rPr>
          <w:t>1.3.7.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5" w:history="1">
        <w:r w:rsidR="00767B63" w:rsidRPr="004D124C">
          <w:rPr>
            <w:rStyle w:val="a5"/>
            <w:rFonts w:eastAsiaTheme="minorHAnsi" w:cs="Times New Roman"/>
            <w:noProof/>
          </w:rPr>
          <w:t>1.3.8.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6" w:history="1">
        <w:r w:rsidR="00767B63" w:rsidRPr="004D124C">
          <w:rPr>
            <w:rStyle w:val="a5"/>
            <w:rFonts w:eastAsiaTheme="minorHAnsi" w:cs="Times New Roman"/>
            <w:noProof/>
          </w:rPr>
          <w:t>1.3.9.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7" w:history="1">
        <w:r w:rsidR="00767B63" w:rsidRPr="004D124C">
          <w:rPr>
            <w:rStyle w:val="a5"/>
            <w:rFonts w:eastAsiaTheme="minorHAnsi" w:cs="Times New Roman"/>
            <w:noProof/>
          </w:rPr>
          <w:t>1.3.10.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68" w:history="1">
        <w:r w:rsidR="00767B63" w:rsidRPr="004D124C">
          <w:rPr>
            <w:rStyle w:val="a5"/>
            <w:rFonts w:eastAsiaTheme="minorHAnsi" w:cs="Times New Roman"/>
            <w:noProof/>
          </w:rPr>
          <w:t>1.4.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of the Document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69" w:history="1">
        <w:r w:rsidR="00767B63" w:rsidRPr="004D124C">
          <w:rPr>
            <w:rStyle w:val="a5"/>
            <w:rFonts w:eastAsiaTheme="minorHAnsi" w:cs="Times New Roman"/>
            <w:noProof/>
          </w:rPr>
          <w:t>1.4.1.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Format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0" w:history="1">
        <w:r w:rsidR="00767B63" w:rsidRPr="004D124C">
          <w:rPr>
            <w:rStyle w:val="a5"/>
            <w:rFonts w:eastAsiaTheme="minorHAnsi" w:cs="Times New Roman"/>
            <w:noProof/>
          </w:rPr>
          <w:t>1.4.2.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Management Policy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71" w:history="1">
        <w:r w:rsidR="00767B63" w:rsidRPr="004D124C">
          <w:rPr>
            <w:rStyle w:val="a5"/>
            <w:rFonts w:eastAsiaTheme="minorHAnsi" w:cs="Times New Roman"/>
            <w:noProof/>
          </w:rPr>
          <w:t>1.4.3.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Version Update History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2" w:history="1">
        <w:r w:rsidR="00767B63" w:rsidRPr="004D124C">
          <w:rPr>
            <w:rStyle w:val="a5"/>
            <w:rFonts w:eastAsiaTheme="minorHAnsi" w:cs="Times New Roman"/>
            <w:noProof/>
          </w:rPr>
          <w:t>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Introduction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3" w:history="1">
        <w:r w:rsidR="00767B63" w:rsidRPr="004D124C">
          <w:rPr>
            <w:rStyle w:val="a5"/>
            <w:rFonts w:eastAsiaTheme="minorHAnsi" w:cs="Times New Roman"/>
            <w:noProof/>
          </w:rPr>
          <w:t>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4" w:history="1">
        <w:r w:rsidR="00767B63" w:rsidRPr="004D124C">
          <w:rPr>
            <w:rStyle w:val="a5"/>
            <w:rFonts w:eastAsiaTheme="minorHAnsi" w:cs="Times New Roman"/>
            <w:noProof/>
          </w:rPr>
          <w:t>2.2.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Needs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5" w:history="1">
        <w:r w:rsidR="00767B63" w:rsidRPr="004D124C">
          <w:rPr>
            <w:rStyle w:val="a5"/>
            <w:rFonts w:eastAsiaTheme="minorHAnsi" w:cs="Times New Roman"/>
            <w:noProof/>
          </w:rPr>
          <w:t>2.3.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Our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6" w:history="1">
        <w:r w:rsidR="00767B63" w:rsidRPr="004D124C">
          <w:rPr>
            <w:rStyle w:val="a5"/>
            <w:rFonts w:eastAsiaTheme="minorHAnsi" w:cs="Times New Roman"/>
            <w:noProof/>
          </w:rPr>
          <w:t>2.4.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Expected  Effect of the Service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77" w:history="1">
        <w:r w:rsidR="00767B63" w:rsidRPr="004D124C">
          <w:rPr>
            <w:rStyle w:val="a5"/>
            <w:rFonts w:eastAsiaTheme="minorHAnsi" w:cs="Times New Roman"/>
            <w:noProof/>
          </w:rPr>
          <w:t>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Glossary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8" w:history="1">
        <w:r w:rsidR="00767B63" w:rsidRPr="004D124C">
          <w:rPr>
            <w:rStyle w:val="a5"/>
            <w:rFonts w:eastAsiaTheme="minorHAnsi" w:cs="Times New Roman"/>
            <w:noProof/>
          </w:rPr>
          <w:t>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79" w:history="1">
        <w:r w:rsidR="00767B63" w:rsidRPr="004D124C">
          <w:rPr>
            <w:rStyle w:val="a5"/>
            <w:rFonts w:eastAsiaTheme="minorHAnsi" w:cs="Times New Roman"/>
            <w:noProof/>
          </w:rPr>
          <w:t>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Definitions, Acronyms and Abbreviations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_Toc513374179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0" w:history="1">
        <w:r w:rsidR="00767B63" w:rsidRPr="004D124C">
          <w:rPr>
            <w:rStyle w:val="a5"/>
            <w:rFonts w:eastAsiaTheme="minorHAnsi" w:cs="Times New Roman"/>
            <w:noProof/>
          </w:rPr>
          <w:t>3.2.1.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Term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1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&amp; Our game관련용어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2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&amp; Method 관련용어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183" w:history="1">
        <w:r w:rsidR="00767B63" w:rsidRPr="004D124C">
          <w:rPr>
            <w:rStyle w:val="a5"/>
            <w:rFonts w:eastAsiaTheme="minorHAnsi" w:cs="Times New Roman"/>
            <w:noProof/>
          </w:rPr>
          <w:t>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 Requirement Definition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4" w:history="1">
        <w:r w:rsidR="00767B63" w:rsidRPr="004D124C">
          <w:rPr>
            <w:rStyle w:val="a5"/>
            <w:rFonts w:eastAsiaTheme="minorHAnsi" w:cs="Times New Roman"/>
            <w:noProof/>
          </w:rPr>
          <w:t>4.1.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85" w:history="1">
        <w:r w:rsidR="00767B63" w:rsidRPr="004D124C">
          <w:rPr>
            <w:rStyle w:val="a5"/>
            <w:rFonts w:eastAsiaTheme="minorHAnsi" w:cs="Times New Roman"/>
            <w:noProof/>
          </w:rPr>
          <w:t>4.2.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86" w:history="1">
        <w:r w:rsidR="00767B63" w:rsidRPr="004D124C">
          <w:rPr>
            <w:rStyle w:val="a5"/>
            <w:rFonts w:eastAsiaTheme="minorHAnsi" w:cs="Times New Roman"/>
            <w:noProof/>
          </w:rPr>
          <w:t>4.2.1.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89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_Toc513374189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0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1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192" w:history="1">
        <w:r w:rsidR="00767B63" w:rsidRPr="004D124C">
          <w:rPr>
            <w:rStyle w:val="a5"/>
            <w:rFonts w:eastAsiaTheme="minorHAnsi" w:cs="Times New Roman"/>
            <w:noProof/>
          </w:rPr>
          <w:t>4.3.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3" w:history="1">
        <w:r w:rsidR="00767B63" w:rsidRPr="004D124C">
          <w:rPr>
            <w:rStyle w:val="a5"/>
            <w:rFonts w:eastAsiaTheme="minorHAnsi" w:cs="Times New Roman"/>
            <w:noProof/>
          </w:rPr>
          <w:t>4.3.1.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6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7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198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199" w:history="1">
        <w:r w:rsidR="00767B63" w:rsidRPr="004D124C">
          <w:rPr>
            <w:rStyle w:val="a5"/>
            <w:rFonts w:eastAsiaTheme="minorHAnsi" w:cs="Times New Roman"/>
            <w:noProof/>
          </w:rPr>
          <w:t>4.3.2.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Organizational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_Toc513374199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Environment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0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Operational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02" w:history="1">
        <w:r w:rsidR="00767B63" w:rsidRPr="004D124C">
          <w:rPr>
            <w:rStyle w:val="a5"/>
            <w:rFonts w:eastAsiaTheme="minorHAnsi" w:cs="Times New Roman"/>
            <w:noProof/>
          </w:rPr>
          <w:t>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Architecture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3" w:history="1">
        <w:r w:rsidR="00767B63" w:rsidRPr="004D124C">
          <w:rPr>
            <w:rStyle w:val="a5"/>
            <w:rFonts w:eastAsiaTheme="minorHAnsi" w:cs="Times New Roman"/>
            <w:noProof/>
          </w:rPr>
          <w:t>5.1.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4" w:history="1">
        <w:r w:rsidR="00767B63" w:rsidRPr="004D124C">
          <w:rPr>
            <w:rStyle w:val="a5"/>
            <w:rFonts w:eastAsiaTheme="minorHAnsi" w:cs="Times New Roman"/>
            <w:noProof/>
          </w:rPr>
          <w:t>5.2.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5" w:history="1">
        <w:r w:rsidR="00767B63" w:rsidRPr="004D124C">
          <w:rPr>
            <w:rStyle w:val="a5"/>
            <w:rFonts w:eastAsiaTheme="minorHAnsi" w:cs="Times New Roman"/>
            <w:noProof/>
          </w:rPr>
          <w:t>5.3.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6" w:history="1">
        <w:r w:rsidR="00767B63" w:rsidRPr="004D124C">
          <w:rPr>
            <w:rStyle w:val="a5"/>
            <w:rFonts w:eastAsiaTheme="minorHAnsi" w:cs="Times New Roman"/>
            <w:noProof/>
          </w:rPr>
          <w:t>5.4.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7" w:history="1">
        <w:r w:rsidR="00767B63" w:rsidRPr="004D124C">
          <w:rPr>
            <w:rStyle w:val="a5"/>
            <w:rFonts w:eastAsiaTheme="minorHAnsi" w:cs="Times New Roman"/>
            <w:noProof/>
          </w:rPr>
          <w:t>5.5.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19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8" w:history="1">
        <w:r w:rsidR="00767B63" w:rsidRPr="004D124C">
          <w:rPr>
            <w:rStyle w:val="a5"/>
            <w:rFonts w:eastAsiaTheme="minorHAnsi" w:cs="Times New Roman"/>
            <w:noProof/>
          </w:rPr>
          <w:t>5.6.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09" w:history="1">
        <w:r w:rsidR="00767B63" w:rsidRPr="004D124C">
          <w:rPr>
            <w:rStyle w:val="a5"/>
            <w:rFonts w:eastAsiaTheme="minorHAnsi" w:cs="Times New Roman"/>
            <w:noProof/>
          </w:rPr>
          <w:t>5.7.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DB management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_Toc513374209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10" w:history="1">
        <w:r w:rsidR="00767B63" w:rsidRPr="004D124C">
          <w:rPr>
            <w:rStyle w:val="a5"/>
            <w:rFonts w:eastAsiaTheme="minorHAnsi" w:cs="Times New Roman"/>
            <w:noProof/>
          </w:rPr>
          <w:t>6.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Requirement Specification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1" w:history="1">
        <w:r w:rsidR="00767B63" w:rsidRPr="004D124C">
          <w:rPr>
            <w:rStyle w:val="a5"/>
            <w:rFonts w:eastAsiaTheme="minorHAnsi" w:cs="Times New Roman"/>
            <w:noProof/>
          </w:rPr>
          <w:t>6.1.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2" w:history="1">
        <w:r w:rsidR="00767B63" w:rsidRPr="004D124C">
          <w:rPr>
            <w:rStyle w:val="a5"/>
            <w:rFonts w:eastAsiaTheme="minorHAnsi" w:cs="Times New Roman"/>
            <w:noProof/>
          </w:rPr>
          <w:t>6.1.1.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게임의사회자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3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Start / 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4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 &amp; A  Management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5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6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Help / Log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17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전적기록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18" w:history="1">
        <w:r w:rsidR="00767B63" w:rsidRPr="004D124C">
          <w:rPr>
            <w:rStyle w:val="a5"/>
            <w:rFonts w:eastAsiaTheme="minorHAnsi" w:cs="Times New Roman"/>
            <w:noProof/>
          </w:rPr>
          <w:t>6.2.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Non-Functional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19" w:history="1">
        <w:r w:rsidR="00767B63" w:rsidRPr="004D124C">
          <w:rPr>
            <w:rStyle w:val="a5"/>
            <w:rFonts w:eastAsiaTheme="minorHAnsi" w:cs="Times New Roman"/>
            <w:noProof/>
          </w:rPr>
          <w:t>6.2.1.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Product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_Toc513374219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0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Performance Requiement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1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Security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2" w:history="1">
        <w:r w:rsidR="00767B63" w:rsidRPr="004D124C">
          <w:rPr>
            <w:rStyle w:val="a5"/>
            <w:rFonts w:eastAsiaTheme="minorHAnsi" w:cs="Times New Roman"/>
            <w:noProof/>
          </w:rPr>
          <w:t>C.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Efficiency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3" w:history="1">
        <w:r w:rsidR="00767B63" w:rsidRPr="004D124C">
          <w:rPr>
            <w:rStyle w:val="a5"/>
            <w:rFonts w:eastAsiaTheme="minorHAnsi" w:cs="Times New Roman"/>
            <w:noProof/>
          </w:rPr>
          <w:t>D.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Dependability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4"/>
        <w:tabs>
          <w:tab w:val="left" w:pos="1700"/>
          <w:tab w:val="right" w:leader="dot" w:pos="9016"/>
        </w:tabs>
        <w:ind w:left="1200"/>
        <w:rPr>
          <w:noProof/>
        </w:rPr>
      </w:pPr>
      <w:hyperlink w:anchor="_Toc513374224" w:history="1">
        <w:r w:rsidR="00767B63" w:rsidRPr="004D124C">
          <w:rPr>
            <w:rStyle w:val="a5"/>
            <w:rFonts w:eastAsiaTheme="minorHAnsi" w:cs="Times New Roman"/>
            <w:noProof/>
          </w:rPr>
          <w:t>E.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Usability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25" w:history="1">
        <w:r w:rsidR="00767B63" w:rsidRPr="004D124C">
          <w:rPr>
            <w:rStyle w:val="a5"/>
            <w:rFonts w:eastAsiaTheme="minorHAnsi" w:cs="Times New Roman"/>
            <w:noProof/>
          </w:rPr>
          <w:t>6.3.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6" w:history="1">
        <w:r w:rsidR="00767B63" w:rsidRPr="004D124C">
          <w:rPr>
            <w:rStyle w:val="a5"/>
            <w:rFonts w:eastAsiaTheme="minorHAnsi" w:cs="Times New Roman"/>
            <w:noProof/>
          </w:rPr>
          <w:t>6.3.1.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Join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7" w:history="1">
        <w:r w:rsidR="00767B63" w:rsidRPr="004D124C">
          <w:rPr>
            <w:rStyle w:val="a5"/>
            <w:rFonts w:eastAsiaTheme="minorHAnsi" w:cs="Times New Roman"/>
            <w:noProof/>
          </w:rPr>
          <w:t>6.3.2.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 &amp; Answer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8" w:history="1">
        <w:r w:rsidR="00767B63" w:rsidRPr="004D124C">
          <w:rPr>
            <w:rStyle w:val="a5"/>
            <w:rFonts w:eastAsiaTheme="minorHAnsi" w:cs="Times New Roman"/>
            <w:noProof/>
          </w:rPr>
          <w:t>6.3.3.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Elimination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29" w:history="1">
        <w:r w:rsidR="00767B63" w:rsidRPr="004D124C">
          <w:rPr>
            <w:rStyle w:val="a5"/>
            <w:rFonts w:eastAsiaTheme="minorHAnsi" w:cs="Times New Roman"/>
            <w:noProof/>
          </w:rPr>
          <w:t>6.3.4.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Winning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_Toc513374229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30" w:history="1">
        <w:r w:rsidR="00767B63" w:rsidRPr="004D124C">
          <w:rPr>
            <w:rStyle w:val="a5"/>
            <w:rFonts w:eastAsiaTheme="minorHAnsi" w:cs="Times New Roman"/>
            <w:noProof/>
          </w:rPr>
          <w:t>6.3.5.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Managing User profile Scenario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31" w:history="1">
        <w:r w:rsidR="00767B63" w:rsidRPr="004D124C">
          <w:rPr>
            <w:rStyle w:val="a5"/>
            <w:rFonts w:eastAsiaTheme="minorHAnsi" w:cs="Times New Roman"/>
            <w:noProof/>
          </w:rPr>
          <w:t>7.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2" w:history="1">
        <w:r w:rsidR="00767B63" w:rsidRPr="004D124C">
          <w:rPr>
            <w:rStyle w:val="a5"/>
            <w:rFonts w:eastAsiaTheme="minorHAnsi" w:cs="Times New Roman"/>
            <w:noProof/>
          </w:rPr>
          <w:t>7.1.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3" w:history="1">
        <w:r w:rsidR="00767B63" w:rsidRPr="004D124C">
          <w:rPr>
            <w:rStyle w:val="a5"/>
            <w:rFonts w:eastAsiaTheme="minorHAnsi" w:cs="Times New Roman"/>
            <w:noProof/>
          </w:rPr>
          <w:t>7.2.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27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Context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5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Processes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6" w:history="1">
        <w:r w:rsidR="00767B63" w:rsidRPr="004D124C">
          <w:rPr>
            <w:rStyle w:val="a5"/>
            <w:rFonts w:eastAsiaTheme="minorHAnsi" w:cs="Times New Roman"/>
            <w:noProof/>
          </w:rPr>
          <w:t>7.3.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Interaction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28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7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 case  model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850"/>
          <w:tab w:val="right" w:leader="dot" w:pos="9016"/>
        </w:tabs>
        <w:ind w:left="400"/>
        <w:rPr>
          <w:noProof/>
        </w:rPr>
      </w:pPr>
      <w:hyperlink w:anchor="_Toc513374238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Tubular description for each Use-Case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39" w:history="1">
        <w:r w:rsidR="00767B63" w:rsidRPr="004D124C">
          <w:rPr>
            <w:rStyle w:val="a5"/>
            <w:rFonts w:eastAsiaTheme="minorHAnsi" w:cs="Times New Roman"/>
            <w:noProof/>
          </w:rPr>
          <w:t>B.1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Question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_Toc513374239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0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1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2" w:history="1">
        <w:r w:rsidR="00767B63" w:rsidRPr="004D124C">
          <w:rPr>
            <w:rStyle w:val="a5"/>
            <w:rFonts w:eastAsiaTheme="minorHAnsi" w:cs="Times New Roman"/>
            <w:noProof/>
          </w:rPr>
          <w:t>B.2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Calculate correct 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29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3" w:history="1">
        <w:r w:rsidR="00767B63" w:rsidRPr="004D124C">
          <w:rPr>
            <w:rStyle w:val="a5"/>
            <w:rFonts w:eastAsiaTheme="minorHAnsi" w:cs="Times New Roman"/>
            <w:noProof/>
          </w:rPr>
          <w:t>Sub-system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4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5" w:history="1">
        <w:r w:rsidR="00767B63" w:rsidRPr="004D124C">
          <w:rPr>
            <w:rStyle w:val="a5"/>
            <w:rFonts w:eastAsiaTheme="minorHAnsi" w:cs="Times New Roman"/>
            <w:noProof/>
          </w:rPr>
          <w:t>B.3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Answer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6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7" w:history="1">
        <w:r w:rsidR="00767B63" w:rsidRPr="004D124C">
          <w:rPr>
            <w:rStyle w:val="a5"/>
            <w:rFonts w:eastAsiaTheme="minorHAnsi" w:cs="Times New Roman"/>
            <w:noProof/>
          </w:rPr>
          <w:t>B.4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Validate the truth value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right" w:leader="dot" w:pos="9016"/>
        </w:tabs>
        <w:ind w:left="400"/>
        <w:rPr>
          <w:noProof/>
        </w:rPr>
      </w:pPr>
      <w:hyperlink w:anchor="_Toc513374248" w:history="1">
        <w:r w:rsidR="00767B63" w:rsidRPr="004D124C">
          <w:rPr>
            <w:rStyle w:val="a5"/>
            <w:rFonts w:eastAsiaTheme="minorHAnsi" w:cs="Times New Roman"/>
            <w:noProof/>
          </w:rPr>
          <w:t>Q &amp; A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49" w:history="1">
        <w:r w:rsidR="00767B63" w:rsidRPr="004D124C">
          <w:rPr>
            <w:rStyle w:val="a5"/>
            <w:rFonts w:eastAsiaTheme="minorHAnsi" w:cs="Times New Roman"/>
            <w:noProof/>
          </w:rPr>
          <w:t>B.5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Request for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_Toc513374249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30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0" w:history="1">
        <w:r w:rsidR="00767B63" w:rsidRPr="004D124C">
          <w:rPr>
            <w:rStyle w:val="a5"/>
            <w:rFonts w:eastAsiaTheme="minorHAnsi" w:cs="Times New Roman"/>
            <w:noProof/>
          </w:rPr>
          <w:t>B.6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Provide records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1" w:history="1">
        <w:r w:rsidR="00767B63" w:rsidRPr="004D124C">
          <w:rPr>
            <w:rStyle w:val="a5"/>
            <w:rFonts w:eastAsiaTheme="minorHAnsi" w:cs="Times New Roman"/>
            <w:noProof/>
          </w:rPr>
          <w:t>B.7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Eliminate player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2" w:history="1">
        <w:r w:rsidR="00767B63" w:rsidRPr="004D124C">
          <w:rPr>
            <w:rStyle w:val="a5"/>
            <w:rFonts w:eastAsiaTheme="minorHAnsi" w:cs="Times New Roman"/>
            <w:noProof/>
          </w:rPr>
          <w:t>B.8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End game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31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3" w:history="1">
        <w:r w:rsidR="00767B63" w:rsidRPr="004D124C">
          <w:rPr>
            <w:rStyle w:val="a5"/>
            <w:rFonts w:eastAsiaTheme="minorHAnsi" w:cs="Times New Roman"/>
            <w:noProof/>
          </w:rPr>
          <w:t>7.4.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Structural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4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Bot system class Diagram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5" w:history="1">
        <w:r w:rsidR="00767B63" w:rsidRPr="004D124C">
          <w:rPr>
            <w:rStyle w:val="a5"/>
            <w:rFonts w:eastAsiaTheme="minorHAnsi" w:cs="Times New Roman"/>
            <w:noProof/>
          </w:rPr>
          <w:t>7.5.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Behavioral Models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32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6" w:history="1">
        <w:r w:rsidR="00767B63" w:rsidRPr="004D124C">
          <w:rPr>
            <w:rStyle w:val="a5"/>
            <w:rFonts w:eastAsiaTheme="minorHAnsi" w:cs="Times New Roman"/>
            <w:noProof/>
          </w:rPr>
          <w:t>A.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275"/>
          <w:tab w:val="right" w:leader="dot" w:pos="9016"/>
        </w:tabs>
        <w:ind w:left="800"/>
        <w:rPr>
          <w:noProof/>
        </w:rPr>
      </w:pPr>
      <w:hyperlink w:anchor="_Toc513374257" w:history="1">
        <w:r w:rsidR="00767B63" w:rsidRPr="004D124C">
          <w:rPr>
            <w:rStyle w:val="a5"/>
            <w:rFonts w:eastAsiaTheme="minorHAnsi" w:cs="Times New Roman"/>
            <w:noProof/>
          </w:rPr>
          <w:t>B.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Event-Driven Modeling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58" w:history="1">
        <w:r w:rsidR="00767B63" w:rsidRPr="004D124C">
          <w:rPr>
            <w:rStyle w:val="a5"/>
            <w:rFonts w:eastAsiaTheme="minorHAnsi" w:cs="Times New Roman"/>
            <w:noProof/>
          </w:rPr>
          <w:t>8.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System Evolutions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59" w:history="1">
        <w:r w:rsidR="00767B63" w:rsidRPr="004D124C">
          <w:rPr>
            <w:rStyle w:val="a5"/>
            <w:rFonts w:eastAsiaTheme="minorHAnsi" w:cs="Times New Roman"/>
            <w:noProof/>
          </w:rPr>
          <w:t>8.1.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_Toc513374259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0" w:history="1">
        <w:r w:rsidR="00767B63" w:rsidRPr="004D124C">
          <w:rPr>
            <w:rStyle w:val="a5"/>
            <w:rFonts w:eastAsiaTheme="minorHAnsi" w:cs="Times New Roman"/>
            <w:noProof/>
          </w:rPr>
          <w:t>8.2.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Limitations and Assumption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1" w:history="1">
        <w:r w:rsidR="00767B63" w:rsidRPr="004D124C">
          <w:rPr>
            <w:rStyle w:val="a5"/>
            <w:rFonts w:eastAsiaTheme="minorHAnsi" w:cs="Times New Roman"/>
            <w:noProof/>
          </w:rPr>
          <w:t>8.3.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Evolutions of User Requirement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2" w:history="1">
        <w:r w:rsidR="00767B63" w:rsidRPr="004D124C">
          <w:rPr>
            <w:rStyle w:val="a5"/>
            <w:rFonts w:eastAsiaTheme="minorHAnsi" w:cs="Times New Roman"/>
            <w:noProof/>
          </w:rPr>
          <w:t>8.3.1.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Voice Recognition-Based System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33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3" w:history="1">
        <w:r w:rsidR="00767B63" w:rsidRPr="004D124C">
          <w:rPr>
            <w:rStyle w:val="a5"/>
            <w:rFonts w:eastAsiaTheme="minorHAnsi" w:cs="Times New Roman"/>
            <w:noProof/>
          </w:rPr>
          <w:t>8.3.2.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Rule Modification Sandbox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30"/>
        <w:tabs>
          <w:tab w:val="left" w:pos="1700"/>
          <w:tab w:val="right" w:leader="dot" w:pos="9016"/>
        </w:tabs>
        <w:ind w:left="800"/>
        <w:rPr>
          <w:noProof/>
        </w:rPr>
      </w:pPr>
      <w:hyperlink w:anchor="_Toc513374264" w:history="1">
        <w:r w:rsidR="00767B63" w:rsidRPr="004D124C">
          <w:rPr>
            <w:rStyle w:val="a5"/>
            <w:rFonts w:eastAsiaTheme="minorHAnsi" w:cs="Times New Roman"/>
            <w:noProof/>
          </w:rPr>
          <w:t>8.3.3.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New game mods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513374265" w:history="1">
        <w:r w:rsidR="00767B63" w:rsidRPr="004D124C">
          <w:rPr>
            <w:rStyle w:val="a5"/>
            <w:rFonts w:eastAsiaTheme="minorHAnsi" w:cs="Times New Roman"/>
            <w:noProof/>
          </w:rPr>
          <w:t>9.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Appendices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_Toc513374265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6" w:history="1">
        <w:r w:rsidR="00767B63" w:rsidRPr="004D124C">
          <w:rPr>
            <w:rStyle w:val="a5"/>
            <w:rFonts w:eastAsiaTheme="minorHAnsi" w:cs="Times New Roman"/>
            <w:noProof/>
          </w:rPr>
          <w:t>9.1.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Objective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_Toc513374266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7" w:history="1">
        <w:r w:rsidR="00767B63" w:rsidRPr="004D124C">
          <w:rPr>
            <w:rStyle w:val="a5"/>
            <w:rFonts w:eastAsiaTheme="minorHAnsi" w:cs="Times New Roman"/>
            <w:noProof/>
          </w:rPr>
          <w:t>9.2.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Database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_Toc513374267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8" w:history="1">
        <w:r w:rsidR="00767B63" w:rsidRPr="004D124C">
          <w:rPr>
            <w:rStyle w:val="a5"/>
            <w:rFonts w:eastAsiaTheme="minorHAnsi" w:cs="Times New Roman"/>
            <w:noProof/>
          </w:rPr>
          <w:t>9.3.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User-System Requirements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_Toc513374268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69" w:history="1">
        <w:r w:rsidR="00767B63" w:rsidRPr="004D124C">
          <w:rPr>
            <w:rStyle w:val="a5"/>
            <w:rFonts w:eastAsiaTheme="minorHAnsi" w:cs="Times New Roman"/>
            <w:noProof/>
          </w:rPr>
          <w:t>9.4.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Development Process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_Toc513374269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0" w:history="1">
        <w:r w:rsidR="00767B63" w:rsidRPr="004D124C">
          <w:rPr>
            <w:rStyle w:val="a5"/>
            <w:rFonts w:eastAsiaTheme="minorHAnsi" w:cs="Times New Roman"/>
            <w:noProof/>
          </w:rPr>
          <w:t>10.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_Toc513374270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1" w:history="1">
        <w:r w:rsidR="00767B63" w:rsidRPr="004D124C">
          <w:rPr>
            <w:rStyle w:val="a5"/>
            <w:rFonts w:eastAsiaTheme="minorHAnsi" w:cs="Times New Roman"/>
            <w:noProof/>
          </w:rPr>
          <w:t>10.1.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Table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_Toc513374271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34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2" w:history="1">
        <w:r w:rsidR="00767B63" w:rsidRPr="004D124C">
          <w:rPr>
            <w:rStyle w:val="a5"/>
            <w:rFonts w:eastAsiaTheme="minorHAnsi" w:cs="Times New Roman"/>
            <w:noProof/>
          </w:rPr>
          <w:t>10.2.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Figure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_Toc513374272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35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 w:rsidP="00BB46F2">
      <w:pPr>
        <w:pStyle w:val="20"/>
        <w:tabs>
          <w:tab w:val="left" w:pos="1275"/>
          <w:tab w:val="right" w:leader="dot" w:pos="9016"/>
        </w:tabs>
        <w:ind w:left="400"/>
        <w:rPr>
          <w:noProof/>
        </w:rPr>
      </w:pPr>
      <w:hyperlink w:anchor="_Toc513374273" w:history="1">
        <w:r w:rsidR="00767B63" w:rsidRPr="004D124C">
          <w:rPr>
            <w:rStyle w:val="a5"/>
            <w:rFonts w:eastAsiaTheme="minorHAnsi" w:cs="Times New Roman"/>
            <w:noProof/>
          </w:rPr>
          <w:t>10.3.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Diagram Index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_Toc513374273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767B63" w:rsidRDefault="00AA50B3">
      <w:pPr>
        <w:pStyle w:val="10"/>
        <w:tabs>
          <w:tab w:val="left" w:pos="850"/>
          <w:tab w:val="right" w:leader="dot" w:pos="9016"/>
        </w:tabs>
        <w:rPr>
          <w:noProof/>
        </w:rPr>
      </w:pPr>
      <w:hyperlink w:anchor="_Toc513374274" w:history="1">
        <w:r w:rsidR="00767B63" w:rsidRPr="004D124C">
          <w:rPr>
            <w:rStyle w:val="a5"/>
            <w:rFonts w:eastAsiaTheme="minorHAnsi" w:cs="Times New Roman"/>
            <w:noProof/>
          </w:rPr>
          <w:t>11.</w:t>
        </w:r>
        <w:r w:rsidR="00767B63">
          <w:rPr>
            <w:noProof/>
          </w:rPr>
          <w:tab/>
        </w:r>
        <w:r w:rsidR="00767B63" w:rsidRPr="004D124C">
          <w:rPr>
            <w:rStyle w:val="a5"/>
            <w:rFonts w:eastAsiaTheme="minorHAnsi" w:cs="Times New Roman"/>
            <w:noProof/>
          </w:rPr>
          <w:t>Reference</w:t>
        </w:r>
        <w:r w:rsidR="00767B63">
          <w:rPr>
            <w:noProof/>
            <w:webHidden/>
          </w:rPr>
          <w:tab/>
        </w:r>
        <w:r w:rsidR="00767B63">
          <w:rPr>
            <w:noProof/>
            <w:webHidden/>
          </w:rPr>
          <w:fldChar w:fldCharType="begin"/>
        </w:r>
        <w:r w:rsidR="00767B63">
          <w:rPr>
            <w:noProof/>
            <w:webHidden/>
          </w:rPr>
          <w:instrText xml:space="preserve"> PAGEREF _Toc513374274 \h </w:instrText>
        </w:r>
        <w:r w:rsidR="00767B63">
          <w:rPr>
            <w:noProof/>
            <w:webHidden/>
          </w:rPr>
        </w:r>
        <w:r w:rsidR="00767B63">
          <w:rPr>
            <w:noProof/>
            <w:webHidden/>
          </w:rPr>
          <w:fldChar w:fldCharType="separate"/>
        </w:r>
        <w:r w:rsidR="00767B63">
          <w:rPr>
            <w:noProof/>
            <w:webHidden/>
          </w:rPr>
          <w:t>36</w:t>
        </w:r>
        <w:r w:rsidR="00767B63">
          <w:rPr>
            <w:noProof/>
            <w:webHidden/>
          </w:rPr>
          <w:fldChar w:fldCharType="end"/>
        </w:r>
      </w:hyperlink>
    </w:p>
    <w:p w:rsidR="002B249A" w:rsidRPr="00BF3131" w:rsidRDefault="003D3FA2" w:rsidP="00016A18">
      <w:pPr>
        <w:widowControl/>
        <w:wordWrap/>
        <w:autoSpaceDE/>
        <w:autoSpaceDN/>
        <w:rPr>
          <w:rFonts w:eastAsiaTheme="minorHAnsi" w:cs="Times New Roman"/>
        </w:rPr>
      </w:pPr>
      <w:r w:rsidRPr="00BF3131">
        <w:rPr>
          <w:rFonts w:eastAsiaTheme="minorHAnsi" w:cs="Times New Roman"/>
        </w:rPr>
        <w:fldChar w:fldCharType="end"/>
      </w:r>
      <w:r w:rsidR="00016A18" w:rsidRPr="00BF3131">
        <w:rPr>
          <w:rFonts w:eastAsiaTheme="minorHAnsi" w:cs="Times New Roman"/>
        </w:rPr>
        <w:br w:type="page"/>
      </w:r>
    </w:p>
    <w:p w:rsidR="00DC743C" w:rsidRPr="00BF3131" w:rsidRDefault="00DC743C" w:rsidP="00DC743C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0" w:name="_Toc513308690"/>
      <w:bookmarkStart w:id="1" w:name="_Toc513374152"/>
      <w:r w:rsidRPr="00BF3131">
        <w:rPr>
          <w:rFonts w:eastAsiaTheme="minorHAnsi" w:cs="Times New Roman"/>
          <w:sz w:val="40"/>
        </w:rPr>
        <w:lastRenderedPageBreak/>
        <w:t>Preface</w:t>
      </w:r>
      <w:bookmarkEnd w:id="0"/>
      <w:bookmarkEnd w:id="1"/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" w:name="_Toc513308691"/>
      <w:bookmarkStart w:id="3" w:name="_Toc513374153"/>
      <w:r w:rsidRPr="00BF3131">
        <w:rPr>
          <w:rFonts w:eastAsiaTheme="minorHAnsi" w:cs="Times New Roman"/>
          <w:sz w:val="32"/>
        </w:rPr>
        <w:t>Objective</w:t>
      </w:r>
      <w:bookmarkEnd w:id="2"/>
      <w:bookmarkEnd w:id="3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제시한다. 또한 버전 관리 정책, 버전 변경 기록, 그리고 문서의 변경사항들과 그에 대한 근거들을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" w:name="_Toc513308692"/>
      <w:bookmarkStart w:id="5" w:name="_Toc513374154"/>
      <w:r w:rsidRPr="00BF3131">
        <w:rPr>
          <w:rFonts w:eastAsiaTheme="minorHAnsi" w:cs="Times New Roman"/>
          <w:sz w:val="32"/>
        </w:rPr>
        <w:t>Readership</w:t>
      </w:r>
      <w:bookmarkEnd w:id="4"/>
      <w:bookmarkEnd w:id="5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요구사항 명세서는 독자에 따라 크게 User Requirement와 System Requirement의 두 부분으로 구성되어 있다.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" w:name="_Toc513308693"/>
      <w:bookmarkStart w:id="7" w:name="_Toc513374155"/>
      <w:r w:rsidRPr="00D570F3">
        <w:rPr>
          <w:rFonts w:eastAsiaTheme="minorHAnsi" w:cs="Times New Roman"/>
          <w:sz w:val="24"/>
        </w:rPr>
        <w:t>User Requirement Readership</w:t>
      </w:r>
      <w:bookmarkEnd w:id="6"/>
      <w:bookmarkEnd w:id="7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Requirement는 사용자의 관점에서 요구사항을 간략히 명세한 것이다. 본 프로젝트에서는 Game Player의 관점에서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8" w:name="_Toc513308694"/>
      <w:bookmarkStart w:id="9" w:name="_Toc513374156"/>
      <w:r w:rsidRPr="00D570F3">
        <w:rPr>
          <w:rFonts w:eastAsiaTheme="minorHAnsi" w:cs="Times New Roman"/>
          <w:sz w:val="24"/>
        </w:rPr>
        <w:t>System Requirement Readership</w:t>
      </w:r>
      <w:bookmarkEnd w:id="8"/>
      <w:bookmarkEnd w:id="9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Requirement는 본 프로젝트에서 개발해야 하는 시스템의 특정 기능이 어떻게 구현되어야 하는지를 자세하게 기술한 것이다. 본 프로젝트에서는 Software Developer와 Server 및 Database Manager 관점에서 서술한다.</w:t>
      </w:r>
    </w:p>
    <w:p w:rsidR="00DC743C" w:rsidRPr="00BF3131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" w:name="_Toc513308695"/>
      <w:bookmarkStart w:id="11" w:name="_Toc513374157"/>
      <w:r w:rsidRPr="00BF3131">
        <w:rPr>
          <w:rFonts w:eastAsiaTheme="minorHAnsi" w:cs="Times New Roman"/>
          <w:sz w:val="32"/>
        </w:rPr>
        <w:t>Document Structure</w:t>
      </w:r>
      <w:bookmarkEnd w:id="10"/>
      <w:bookmarkEnd w:id="11"/>
    </w:p>
    <w:p w:rsidR="00DC743C" w:rsidRPr="00BF3131" w:rsidRDefault="00DC743C" w:rsidP="00DC743C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이 문서는 총 10개의 부분으로 구성되어 있다. Preface, Introduction, Glossary, User Requirements Definition, System Architecture, System Requirements Specification, System Models, System Evolution, Appendices, Index로 구성된다. 각 장의 역할과 전반적인 서술은 다음과 같다.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" w:name="_Toc513308696"/>
      <w:bookmarkStart w:id="13" w:name="_Toc513374158"/>
      <w:r w:rsidRPr="00D570F3">
        <w:rPr>
          <w:rFonts w:eastAsiaTheme="minorHAnsi" w:cs="Times New Roman"/>
          <w:sz w:val="24"/>
        </w:rPr>
        <w:t>Preface</w:t>
      </w:r>
      <w:bookmarkEnd w:id="12"/>
      <w:bookmarkEnd w:id="13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Preface에서는 본 문서의 예상되는 독자들과 문서의 전반적인 구조, 그리고 각 부분의 역할에 대하여 서술한다. 또한 버전 관리 정책, 버전 변경 기록, 그리고 문서들의 변경사항과 그에 대한 근거들을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" w:name="_Toc513308697"/>
      <w:bookmarkStart w:id="15" w:name="_Ref513373369"/>
      <w:bookmarkStart w:id="16" w:name="_Toc513374159"/>
      <w:r w:rsidRPr="00D570F3">
        <w:rPr>
          <w:rFonts w:eastAsiaTheme="minorHAnsi" w:cs="Times New Roman"/>
          <w:sz w:val="24"/>
        </w:rPr>
        <w:lastRenderedPageBreak/>
        <w:t>Introduction</w:t>
      </w:r>
      <w:bookmarkEnd w:id="14"/>
      <w:bookmarkEnd w:id="15"/>
      <w:bookmarkEnd w:id="1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Introduction에서는 시스템의 필요성과 해당 시스템이 어떠한 Needs를 반영하고 있는지 서술한다. 또한 시스템의 기능이 다른 시스템과 어떻게 상호작용하는지 간략하게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7" w:name="_Toc513308698"/>
      <w:bookmarkStart w:id="18" w:name="_Toc513374160"/>
      <w:r w:rsidRPr="00D570F3">
        <w:rPr>
          <w:rFonts w:eastAsiaTheme="minorHAnsi" w:cs="Times New Roman"/>
          <w:sz w:val="24"/>
        </w:rPr>
        <w:t>Glossary</w:t>
      </w:r>
      <w:bookmarkEnd w:id="17"/>
      <w:bookmarkEnd w:id="1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9" w:name="_Toc513308699"/>
      <w:bookmarkStart w:id="20" w:name="_Toc513374161"/>
      <w:r w:rsidRPr="00D570F3">
        <w:rPr>
          <w:rFonts w:eastAsiaTheme="minorHAnsi" w:cs="Times New Roman"/>
          <w:sz w:val="24"/>
        </w:rPr>
        <w:t>User Requirement Definition</w:t>
      </w:r>
      <w:bookmarkEnd w:id="19"/>
      <w:bookmarkEnd w:id="2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 사용자의 요구사항을 User Level에서 서술한다. 크게 Functional Requirement와 Non-Functional Requirement로 나누어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1" w:name="_Toc513308700"/>
      <w:bookmarkStart w:id="22" w:name="_Toc513374162"/>
      <w:r w:rsidRPr="00D570F3">
        <w:rPr>
          <w:rFonts w:eastAsiaTheme="minorHAnsi" w:cs="Times New Roman"/>
          <w:sz w:val="24"/>
        </w:rPr>
        <w:t>System Architecture</w:t>
      </w:r>
      <w:bookmarkEnd w:id="21"/>
      <w:bookmarkEnd w:id="2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3" w:name="_Toc513308701"/>
      <w:bookmarkStart w:id="24" w:name="_Toc513374163"/>
      <w:r w:rsidRPr="00D570F3">
        <w:rPr>
          <w:rFonts w:eastAsiaTheme="minorHAnsi" w:cs="Times New Roman"/>
          <w:sz w:val="24"/>
        </w:rPr>
        <w:t>System Requirement Specification</w:t>
      </w:r>
      <w:bookmarkEnd w:id="23"/>
      <w:bookmarkEnd w:id="24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Requirement Specification에서는 User Level에서 정의되었던 Functional/Non-Functional Requirement들을 Developer Level로 세분화하여 서술한다. 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5" w:name="_Toc513308702"/>
      <w:bookmarkStart w:id="26" w:name="_Toc513374164"/>
      <w:r w:rsidRPr="00D570F3">
        <w:rPr>
          <w:rFonts w:eastAsiaTheme="minorHAnsi" w:cs="Times New Roman"/>
          <w:sz w:val="24"/>
        </w:rPr>
        <w:t>System Models</w:t>
      </w:r>
      <w:bookmarkEnd w:id="25"/>
      <w:bookmarkEnd w:id="2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 관계를 Figure 및 Diagram을 통해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7" w:name="_Toc513308703"/>
      <w:bookmarkStart w:id="28" w:name="_Toc513374165"/>
      <w:r w:rsidRPr="00D570F3">
        <w:rPr>
          <w:rFonts w:eastAsiaTheme="minorHAnsi" w:cs="Times New Roman"/>
          <w:sz w:val="24"/>
        </w:rPr>
        <w:t>System Evolution</w:t>
      </w:r>
      <w:bookmarkEnd w:id="27"/>
      <w:bookmarkEnd w:id="2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 시스템이 세우고 있는 주요한 가정들과 사용자의 Needs 변화, 혹은 추후 Update될 사항들에 대해서 서술한다.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29" w:name="_Toc513308704"/>
      <w:bookmarkStart w:id="30" w:name="_Toc513374166"/>
      <w:r w:rsidRPr="00D570F3">
        <w:rPr>
          <w:rFonts w:eastAsiaTheme="minorHAnsi" w:cs="Times New Roman"/>
          <w:sz w:val="24"/>
        </w:rPr>
        <w:t>Appendices</w:t>
      </w:r>
      <w:bookmarkEnd w:id="29"/>
      <w:bookmarkEnd w:id="30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Appendices에서는 본 프로젝트와 관련한 참고사항들을 서술한다. </w:t>
      </w:r>
    </w:p>
    <w:p w:rsidR="00DC743C" w:rsidRPr="00D570F3" w:rsidRDefault="00D570F3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2"/>
        </w:rPr>
      </w:pPr>
      <w:bookmarkStart w:id="31" w:name="_Toc513308705"/>
      <w:r>
        <w:rPr>
          <w:rFonts w:eastAsiaTheme="minorHAnsi" w:cs="Times New Roman" w:hint="eastAsia"/>
          <w:sz w:val="22"/>
        </w:rPr>
        <w:t xml:space="preserve"> </w:t>
      </w:r>
      <w:bookmarkStart w:id="32" w:name="_Toc513374167"/>
      <w:r w:rsidR="00DC743C" w:rsidRPr="00D570F3">
        <w:rPr>
          <w:rFonts w:eastAsiaTheme="minorHAnsi" w:cs="Times New Roman"/>
          <w:sz w:val="24"/>
        </w:rPr>
        <w:t>Index</w:t>
      </w:r>
      <w:bookmarkEnd w:id="31"/>
      <w:bookmarkEnd w:id="32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 xml:space="preserve">Index에서는 본 문서에 사용된 Table, Diagram, </w:t>
      </w:r>
      <w:proofErr w:type="spellStart"/>
      <w:r w:rsidRPr="00BF3131">
        <w:rPr>
          <w:rFonts w:eastAsiaTheme="minorHAnsi" w:cs="Times New Roman"/>
        </w:rPr>
        <w:t>Fiqure</w:t>
      </w:r>
      <w:proofErr w:type="spellEnd"/>
      <w:r w:rsidRPr="00BF3131">
        <w:rPr>
          <w:rFonts w:eastAsiaTheme="minorHAnsi" w:cs="Times New Roman"/>
        </w:rPr>
        <w:t>들의 Index를 서술한다.</w:t>
      </w:r>
    </w:p>
    <w:p w:rsidR="00DC743C" w:rsidRPr="00E54BFB" w:rsidRDefault="00DC743C" w:rsidP="00DC743C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33" w:name="_Toc513308706"/>
      <w:bookmarkStart w:id="34" w:name="_Toc513374168"/>
      <w:r w:rsidRPr="00E54BFB">
        <w:rPr>
          <w:rFonts w:eastAsiaTheme="minorHAnsi" w:cs="Times New Roman"/>
          <w:sz w:val="32"/>
        </w:rPr>
        <w:t>Version of the Document</w:t>
      </w:r>
      <w:bookmarkEnd w:id="33"/>
      <w:bookmarkEnd w:id="34"/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5" w:name="_Toc513308707"/>
      <w:bookmarkStart w:id="36" w:name="_Toc513374169"/>
      <w:r w:rsidRPr="00D570F3">
        <w:rPr>
          <w:rFonts w:eastAsiaTheme="minorHAnsi" w:cs="Times New Roman"/>
          <w:sz w:val="24"/>
        </w:rPr>
        <w:t>Version Format</w:t>
      </w:r>
      <w:bookmarkEnd w:id="35"/>
      <w:bookmarkEnd w:id="36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Version 번호는 </w:t>
      </w:r>
      <w:proofErr w:type="spellStart"/>
      <w:r w:rsidRPr="00BF3131">
        <w:rPr>
          <w:rFonts w:eastAsiaTheme="minorHAnsi" w:cs="Times New Roman"/>
        </w:rPr>
        <w:t>major.minor</w:t>
      </w:r>
      <w:proofErr w:type="spellEnd"/>
      <w:r w:rsidRPr="00BF3131">
        <w:rPr>
          <w:rFonts w:eastAsiaTheme="minorHAnsi" w:cs="Times New Roman"/>
        </w:rPr>
        <w:t>[.maintenance]</w:t>
      </w:r>
      <w:proofErr w:type="spellStart"/>
      <w:r w:rsidRPr="00BF3131">
        <w:rPr>
          <w:rFonts w:eastAsiaTheme="minorHAnsi" w:cs="Times New Roman"/>
        </w:rPr>
        <w:t>로</w:t>
      </w:r>
      <w:proofErr w:type="spellEnd"/>
      <w:r w:rsidRPr="00BF3131">
        <w:rPr>
          <w:rFonts w:eastAsiaTheme="minorHAnsi" w:cs="Times New Roman"/>
        </w:rPr>
        <w:t xml:space="preserve"> 구성되며, 문서의 버전은 0.1부터 시작한다.</w:t>
      </w:r>
    </w:p>
    <w:p w:rsidR="00DC743C" w:rsidRPr="00D570F3" w:rsidRDefault="00DC743C" w:rsidP="00DC743C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7" w:name="_Toc513308708"/>
      <w:bookmarkStart w:id="38" w:name="_Toc513374170"/>
      <w:r w:rsidRPr="00D570F3">
        <w:rPr>
          <w:rFonts w:eastAsiaTheme="minorHAnsi" w:cs="Times New Roman"/>
          <w:sz w:val="24"/>
        </w:rPr>
        <w:t>Version Management Policy</w:t>
      </w:r>
      <w:bookmarkEnd w:id="37"/>
      <w:bookmarkEnd w:id="38"/>
    </w:p>
    <w:p w:rsidR="00DC743C" w:rsidRPr="00BF3131" w:rsidRDefault="00DC743C" w:rsidP="00DC743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/>
        </w:rPr>
        <w:t>본 문서를 수정할 때마다 버전을 업데이트 한다. 이미 완성한 파트를 변경할 때는 Minor number를 변경하며, 새로운 부분을 추가하거나 괄목한 만한 변화가 있을 경우 Major number를 변경한다.</w:t>
      </w:r>
    </w:p>
    <w:p w:rsidR="005566B4" w:rsidRPr="00D570F3" w:rsidRDefault="005566B4" w:rsidP="007860B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39" w:name="_Toc513374171"/>
      <w:r w:rsidRPr="00D570F3">
        <w:rPr>
          <w:rFonts w:eastAsiaTheme="minorHAnsi" w:cs="Times New Roman"/>
          <w:sz w:val="24"/>
        </w:rPr>
        <w:t>Version Update History</w:t>
      </w:r>
      <w:bookmarkEnd w:id="39"/>
    </w:p>
    <w:tbl>
      <w:tblPr>
        <w:tblStyle w:val="-3"/>
        <w:tblW w:w="0" w:type="auto"/>
        <w:tblInd w:w="505" w:type="dxa"/>
        <w:tblLook w:val="04A0" w:firstRow="1" w:lastRow="0" w:firstColumn="1" w:lastColumn="0" w:noHBand="0" w:noVBand="1"/>
      </w:tblPr>
      <w:tblGrid>
        <w:gridCol w:w="959"/>
        <w:gridCol w:w="1275"/>
        <w:gridCol w:w="6299"/>
      </w:tblGrid>
      <w:tr w:rsidR="00814DF7" w:rsidRPr="00BF3131" w:rsidTr="00814D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Version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Committer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Explanation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0.1</w:t>
            </w:r>
          </w:p>
        </w:tc>
        <w:tc>
          <w:tcPr>
            <w:tcW w:w="1275" w:type="dxa"/>
          </w:tcPr>
          <w:p w:rsidR="00814DF7" w:rsidRPr="00BF3131" w:rsidRDefault="00814DF7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김동현</w:t>
            </w:r>
          </w:p>
        </w:tc>
        <w:tc>
          <w:tcPr>
            <w:tcW w:w="6299" w:type="dxa"/>
          </w:tcPr>
          <w:p w:rsidR="00814DF7" w:rsidRPr="00BF3131" w:rsidRDefault="00814DF7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/>
              </w:rPr>
              <w:t>문서목차작성및</w:t>
            </w:r>
            <w:proofErr w:type="spellEnd"/>
            <w:r w:rsidRPr="00BF3131">
              <w:rPr>
                <w:rFonts w:eastAsiaTheme="minorHAnsi" w:cs="Times New Roman"/>
              </w:rPr>
              <w:t xml:space="preserve"> Preface 서술.</w:t>
            </w:r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1.0</w:t>
            </w:r>
          </w:p>
        </w:tc>
        <w:tc>
          <w:tcPr>
            <w:tcW w:w="1275" w:type="dxa"/>
          </w:tcPr>
          <w:p w:rsidR="00814DF7" w:rsidRPr="00BF3131" w:rsidRDefault="007048F5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7048F5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부분서술및세부항목으로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Our game 파트추가.</w:t>
            </w:r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2.0</w:t>
            </w:r>
          </w:p>
        </w:tc>
        <w:tc>
          <w:tcPr>
            <w:tcW w:w="1275" w:type="dxa"/>
          </w:tcPr>
          <w:p w:rsidR="00814DF7" w:rsidRPr="00BF3131" w:rsidRDefault="00691A1C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814DF7" w:rsidRPr="00BF3131" w:rsidRDefault="00691A1C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User Requirement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일부서술</w:t>
            </w:r>
            <w:proofErr w:type="spellEnd"/>
          </w:p>
        </w:tc>
      </w:tr>
      <w:tr w:rsidR="00814DF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3.0</w:t>
            </w:r>
          </w:p>
        </w:tc>
        <w:tc>
          <w:tcPr>
            <w:tcW w:w="1275" w:type="dxa"/>
          </w:tcPr>
          <w:p w:rsidR="00814DF7" w:rsidRPr="00BF3131" w:rsidRDefault="003F0A0F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proofErr w:type="spellStart"/>
            <w:r w:rsidRPr="00BF3131">
              <w:rPr>
                <w:rFonts w:eastAsiaTheme="minorHAnsi" w:cs="Times New Roman" w:hint="eastAsia"/>
              </w:rPr>
              <w:t>팀전체</w:t>
            </w:r>
            <w:proofErr w:type="spellEnd"/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전체적인 system </w:t>
            </w:r>
            <w:proofErr w:type="spellStart"/>
            <w:r w:rsidRPr="00BF3131">
              <w:rPr>
                <w:rFonts w:eastAsiaTheme="minorHAnsi" w:cs="Times New Roman" w:hint="eastAsia"/>
              </w:rPr>
              <w:t>구조틀재구성및분담구성</w:t>
            </w:r>
            <w:proofErr w:type="spellEnd"/>
          </w:p>
        </w:tc>
      </w:tr>
      <w:tr w:rsidR="00814DF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4.0</w:t>
            </w:r>
          </w:p>
        </w:tc>
        <w:tc>
          <w:tcPr>
            <w:tcW w:w="1275" w:type="dxa"/>
          </w:tcPr>
          <w:p w:rsidR="00814DF7" w:rsidRPr="00BF3131" w:rsidRDefault="006451D8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814DF7" w:rsidRPr="00BF3131" w:rsidRDefault="006451D8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Introduction </w:t>
            </w:r>
            <w:proofErr w:type="spellStart"/>
            <w:r w:rsidRPr="00BF3131">
              <w:rPr>
                <w:rFonts w:eastAsiaTheme="minorHAnsi" w:cs="Times New Roman" w:hint="eastAsia"/>
              </w:rPr>
              <w:t>수정및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Start / End System 관련 architecture 및 system requirement, modeling </w:t>
            </w:r>
            <w:proofErr w:type="spellStart"/>
            <w:r w:rsidRPr="00BF3131">
              <w:rPr>
                <w:rFonts w:eastAsiaTheme="minorHAnsi" w:cs="Times New Roman" w:hint="eastAsia"/>
              </w:rPr>
              <w:t>일부작성</w:t>
            </w:r>
            <w:proofErr w:type="spellEnd"/>
            <w:r w:rsidRPr="00BF3131">
              <w:rPr>
                <w:rFonts w:eastAsiaTheme="minorHAnsi" w:cs="Times New Roman" w:hint="eastAsia"/>
              </w:rPr>
              <w:t>.</w:t>
            </w:r>
          </w:p>
        </w:tc>
      </w:tr>
      <w:tr w:rsidR="00701A1E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4.1</w:t>
            </w:r>
          </w:p>
        </w:tc>
        <w:tc>
          <w:tcPr>
            <w:tcW w:w="1275" w:type="dxa"/>
          </w:tcPr>
          <w:p w:rsidR="00701A1E" w:rsidRPr="00BF3131" w:rsidRDefault="00701A1E" w:rsidP="004E3F24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701A1E" w:rsidRPr="00BF3131" w:rsidRDefault="00701A1E" w:rsidP="004E3F24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 &amp; A</w:t>
            </w:r>
            <w:r w:rsidRPr="00BF3131">
              <w:rPr>
                <w:rFonts w:eastAsiaTheme="minorHAnsi" w:cs="Times New Roman"/>
              </w:rPr>
              <w:t xml:space="preserve"> System</w:t>
            </w:r>
            <w:r w:rsidRPr="00BF3131">
              <w:rPr>
                <w:rFonts w:eastAsiaTheme="minorHAnsi" w:cs="Times New Roman" w:hint="eastAsia"/>
              </w:rPr>
              <w:t>관련의</w:t>
            </w:r>
            <w:r w:rsidRPr="00BF3131">
              <w:rPr>
                <w:rFonts w:eastAsiaTheme="minorHAnsi" w:cs="Times New Roman"/>
              </w:rPr>
              <w:t xml:space="preserve"> architecture</w:t>
            </w:r>
            <w:r w:rsidRPr="00BF3131">
              <w:rPr>
                <w:rFonts w:eastAsiaTheme="minorHAnsi" w:cs="Times New Roman" w:hint="eastAsia"/>
              </w:rPr>
              <w:t>및 system와</w:t>
            </w:r>
            <w:r w:rsidRPr="00BF3131">
              <w:rPr>
                <w:rFonts w:eastAsiaTheme="minorHAnsi" w:cs="Times New Roman"/>
              </w:rPr>
              <w:t>functional requirement</w:t>
            </w:r>
            <w:r w:rsidRPr="00BF3131">
              <w:rPr>
                <w:rFonts w:eastAsiaTheme="minorHAnsi" w:cs="Times New Roman" w:hint="eastAsia"/>
              </w:rPr>
              <w:t>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4.2</w:t>
            </w:r>
          </w:p>
        </w:tc>
        <w:tc>
          <w:tcPr>
            <w:tcW w:w="1275" w:type="dxa"/>
          </w:tcPr>
          <w:p w:rsidR="00321DA7" w:rsidRPr="00BF3131" w:rsidRDefault="00321DA7" w:rsidP="004E288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321DA7" w:rsidRPr="00BF3131" w:rsidRDefault="00321DA7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sequence modeling 부분작성</w:t>
            </w:r>
          </w:p>
        </w:tc>
      </w:tr>
      <w:tr w:rsidR="00321DA7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4.3</w:t>
            </w:r>
          </w:p>
        </w:tc>
        <w:tc>
          <w:tcPr>
            <w:tcW w:w="1275" w:type="dxa"/>
          </w:tcPr>
          <w:p w:rsidR="00321DA7" w:rsidRPr="00BF3131" w:rsidRDefault="00321DA7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321DA7" w:rsidRPr="00BF3131" w:rsidRDefault="00321DA7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 System, Record System의 architecture 및 system requirement 추가</w:t>
            </w:r>
          </w:p>
        </w:tc>
      </w:tr>
      <w:tr w:rsidR="00321DA7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4.4</w:t>
            </w:r>
          </w:p>
        </w:tc>
        <w:tc>
          <w:tcPr>
            <w:tcW w:w="1275" w:type="dxa"/>
          </w:tcPr>
          <w:p w:rsidR="00321DA7" w:rsidRPr="00BF3131" w:rsidRDefault="00BC622A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김장훈</w:t>
            </w:r>
          </w:p>
        </w:tc>
        <w:tc>
          <w:tcPr>
            <w:tcW w:w="6299" w:type="dxa"/>
          </w:tcPr>
          <w:p w:rsidR="00321DA7" w:rsidRPr="00BF3131" w:rsidRDefault="00BC622A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S</w:t>
            </w:r>
            <w:r w:rsidRPr="00BF3131">
              <w:rPr>
                <w:rFonts w:eastAsiaTheme="minorHAnsi" w:cs="Times New Roman" w:hint="eastAsia"/>
              </w:rPr>
              <w:t>ystem functional requirement</w:t>
            </w:r>
            <w:r w:rsidRPr="00BF3131">
              <w:rPr>
                <w:rFonts w:eastAsiaTheme="minorHAnsi" w:cs="Times New Roman"/>
              </w:rPr>
              <w:t xml:space="preserve">, </w:t>
            </w:r>
            <w:r w:rsidRPr="00BF3131">
              <w:rPr>
                <w:rFonts w:eastAsiaTheme="minorHAnsi" w:cs="Times New Roman" w:hint="eastAsia"/>
              </w:rPr>
              <w:t>일부</w:t>
            </w:r>
            <w:r w:rsidRPr="00BF3131">
              <w:rPr>
                <w:rFonts w:eastAsiaTheme="minorHAnsi" w:cs="Times New Roman"/>
              </w:rPr>
              <w:t xml:space="preserve">model </w:t>
            </w:r>
            <w:r w:rsidRPr="00BF3131">
              <w:rPr>
                <w:rFonts w:eastAsiaTheme="minorHAnsi" w:cs="Times New Roman" w:hint="eastAsia"/>
              </w:rPr>
              <w:t>내용추가</w:t>
            </w:r>
          </w:p>
        </w:tc>
      </w:tr>
      <w:tr w:rsidR="00BE3DA9" w:rsidRPr="00BF3131" w:rsidTr="00814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4.5</w:t>
            </w:r>
          </w:p>
        </w:tc>
        <w:tc>
          <w:tcPr>
            <w:tcW w:w="1275" w:type="dxa"/>
          </w:tcPr>
          <w:p w:rsidR="00BE3DA9" w:rsidRPr="00BF3131" w:rsidRDefault="00BE3DA9" w:rsidP="00343706">
            <w:pPr>
              <w:pStyle w:val="a3"/>
              <w:ind w:leftChars="0"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이용철</w:t>
            </w:r>
          </w:p>
        </w:tc>
        <w:tc>
          <w:tcPr>
            <w:tcW w:w="6299" w:type="dxa"/>
          </w:tcPr>
          <w:p w:rsidR="00BE3DA9" w:rsidRPr="00BF3131" w:rsidRDefault="00BE3DA9" w:rsidP="00343706">
            <w:pPr>
              <w:pStyle w:val="a3"/>
              <w:ind w:leftChars="0"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/>
              </w:rPr>
              <w:t>I</w:t>
            </w:r>
            <w:r>
              <w:rPr>
                <w:rFonts w:eastAsiaTheme="minorHAnsi" w:cs="Times New Roman" w:hint="eastAsia"/>
              </w:rPr>
              <w:t>ndex 생성 및 ev</w:t>
            </w:r>
            <w:r w:rsidR="00B71271">
              <w:rPr>
                <w:rFonts w:eastAsiaTheme="minorHAnsi" w:cs="Times New Roman" w:hint="eastAsia"/>
              </w:rPr>
              <w:t>ol</w:t>
            </w:r>
            <w:r>
              <w:rPr>
                <w:rFonts w:eastAsiaTheme="minorHAnsi" w:cs="Times New Roman" w:hint="eastAsia"/>
              </w:rPr>
              <w:t>ution 대략 서술</w:t>
            </w:r>
          </w:p>
        </w:tc>
      </w:tr>
      <w:tr w:rsidR="00C80549" w:rsidRPr="00BF3131" w:rsidTr="00814D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C80549" w:rsidRDefault="00C80549" w:rsidP="00343706">
            <w:pPr>
              <w:pStyle w:val="a3"/>
              <w:ind w:leftChars="0" w:left="0"/>
              <w:jc w:val="center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4.6</w:t>
            </w:r>
          </w:p>
        </w:tc>
        <w:tc>
          <w:tcPr>
            <w:tcW w:w="1275" w:type="dxa"/>
          </w:tcPr>
          <w:p w:rsidR="00C80549" w:rsidRDefault="00C80549" w:rsidP="00343706">
            <w:pPr>
              <w:pStyle w:val="a3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김동현</w:t>
            </w:r>
          </w:p>
        </w:tc>
        <w:tc>
          <w:tcPr>
            <w:tcW w:w="6299" w:type="dxa"/>
          </w:tcPr>
          <w:p w:rsidR="00C80549" w:rsidRDefault="00C80549" w:rsidP="0034370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>
              <w:rPr>
                <w:rFonts w:eastAsiaTheme="minorHAnsi" w:cs="Times New Roman" w:hint="eastAsia"/>
              </w:rPr>
              <w:t>Class Diagram 추가 및 Evolution 내용 추가</w:t>
            </w:r>
          </w:p>
        </w:tc>
      </w:tr>
    </w:tbl>
    <w:p w:rsidR="00814DF7" w:rsidRDefault="00814DF7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AF7ACF" w:rsidRPr="00BF3131" w:rsidRDefault="00AF7ACF" w:rsidP="00814DF7">
      <w:pPr>
        <w:pStyle w:val="a3"/>
        <w:ind w:leftChars="0" w:left="709"/>
        <w:outlineLvl w:val="2"/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40" w:name="_Toc513308710"/>
      <w:bookmarkStart w:id="41" w:name="_Toc513374172"/>
      <w:r w:rsidRPr="00BF3131">
        <w:rPr>
          <w:rFonts w:eastAsiaTheme="minorHAnsi" w:cs="Times New Roman"/>
          <w:sz w:val="40"/>
        </w:rPr>
        <w:t>Introduction</w:t>
      </w:r>
      <w:bookmarkEnd w:id="40"/>
      <w:bookmarkEnd w:id="41"/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2" w:name="_Toc513308711"/>
      <w:bookmarkStart w:id="43" w:name="_Toc513374173"/>
      <w:r w:rsidRPr="00E54BFB">
        <w:rPr>
          <w:rFonts w:eastAsiaTheme="minorHAnsi" w:cs="Times New Roman"/>
          <w:sz w:val="32"/>
        </w:rPr>
        <w:t>Objective</w:t>
      </w:r>
      <w:bookmarkEnd w:id="42"/>
      <w:bookmarkEnd w:id="43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lastRenderedPageBreak/>
        <w:t>Introduction에서는 시스템의 필요성과 해당 시스템이 어떠한 Needs를 반영하고 있는지 서술한다. 또한 시스템의 기능이 다른 시스템과 어떻게 상호작용하는지 서술한다.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4" w:name="_Toc513308712"/>
      <w:bookmarkStart w:id="45" w:name="_Toc513374174"/>
      <w:r w:rsidRPr="00E54BFB">
        <w:rPr>
          <w:rFonts w:eastAsiaTheme="minorHAnsi" w:cs="Times New Roman"/>
          <w:sz w:val="32"/>
        </w:rPr>
        <w:t>Needs</w:t>
      </w:r>
      <w:bookmarkEnd w:id="44"/>
      <w:bookmarkEnd w:id="45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  사람들이 모여 다같이 즐길 수 있는 놀이로 보드 게임들을 많이 한다. 또한, 최근 몇 년 사이에 보드 보드게임 카페의 수가 증가하고 있고, 카페를 가면 여러 사람들이 모여 다양한 게임을 하는 모습, 심지어 손님이 너무 많아 자리가 없어 다른 카페를 찾아 나가는 사람들을 볼 수 있다. 보드 게임 중에서 마피아류 보드 게임을 하는 것을 심심치 않게 볼 수 있는데, 예를 들어 '뱅!</w:t>
      </w:r>
      <w:proofErr w:type="gramStart"/>
      <w:r w:rsidRPr="00BF3131">
        <w:rPr>
          <w:rFonts w:eastAsiaTheme="minorHAnsi" w:cs="Times New Roman"/>
        </w:rPr>
        <w:t>',</w:t>
      </w:r>
      <w:proofErr w:type="gramEnd"/>
      <w:r w:rsidRPr="00BF3131">
        <w:rPr>
          <w:rFonts w:eastAsiaTheme="minorHAnsi" w:cs="Times New Roman"/>
        </w:rPr>
        <w:t xml:space="preserve"> '</w:t>
      </w:r>
      <w:proofErr w:type="spellStart"/>
      <w:r w:rsidRPr="00BF3131">
        <w:rPr>
          <w:rFonts w:eastAsiaTheme="minorHAnsi" w:cs="Times New Roman"/>
        </w:rPr>
        <w:t>스파이폴</w:t>
      </w:r>
      <w:proofErr w:type="spellEnd"/>
      <w:r w:rsidRPr="00BF3131">
        <w:rPr>
          <w:rFonts w:eastAsiaTheme="minorHAnsi" w:cs="Times New Roman"/>
        </w:rPr>
        <w:t xml:space="preserve">', '한밤의 늑대인간' 등을 하는 것을 볼 수 있다. 앞의 설명에서 보듯이, 우리는 보드 게임 중에서 마피아류 게임에 집중을 하고 있는데, 그 이유는 이 게임은 특별한 도구 없이 </w:t>
      </w:r>
      <w:r w:rsidRPr="00BF3131">
        <w:rPr>
          <w:rFonts w:eastAsiaTheme="minorHAnsi" w:cs="Times New Roman" w:hint="eastAsia"/>
        </w:rPr>
        <w:t>각자의 역할에 충실하여 속임을 통해 몇 명이든 다 같이 참여할 수 있는 게임으로</w:t>
      </w:r>
      <w:r w:rsidRPr="00BF3131">
        <w:rPr>
          <w:rFonts w:eastAsiaTheme="minorHAnsi" w:cs="Times New Roman"/>
        </w:rPr>
        <w:t xml:space="preserve"> </w:t>
      </w:r>
      <w:r w:rsidRPr="00BF3131">
        <w:rPr>
          <w:rFonts w:eastAsiaTheme="minorHAnsi" w:cs="Times New Roman" w:hint="eastAsia"/>
        </w:rPr>
        <w:t>보드게임 카페뿐만 아니라</w:t>
      </w:r>
      <w:proofErr w:type="gramStart"/>
      <w:r w:rsidRPr="00BF3131">
        <w:rPr>
          <w:rFonts w:eastAsiaTheme="minorHAnsi" w:cs="Times New Roman" w:hint="eastAsia"/>
        </w:rPr>
        <w:t>,  MT</w:t>
      </w:r>
      <w:proofErr w:type="gramEnd"/>
      <w:r w:rsidRPr="00BF3131">
        <w:rPr>
          <w:rFonts w:eastAsiaTheme="minorHAnsi" w:cs="Times New Roman" w:hint="eastAsia"/>
        </w:rPr>
        <w:t>, 혹은 온라인에서 모여서 하기도 한다.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이 게임을 하면서 여러 문제를 겪을 수 있는데, 그 중 역할만 주어질 뿐 정보의 획득은 추리를 통해 서로의 심리를 읽어 얻는 것으로 정보의 불균형으로 인해 자칫하면 일방적으로 끝날 수 있다. 또한, 따로 사회자가 없어 게임의 진행을 참여자들이 진행을 간섭함으로써, 방향을 유리하게 만들어 가는 경우도 생긴다.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우리는 이에 따른 대안으로 게임의 사회자로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 xml:space="preserve">을 참여시키는 방법이다. 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이 사회자 역할을 함으로써, 게임을 흥미진진하게 진행이 될 수 있도록 상황에 맞추어 한쪽에 유리한 정보의 쏠림 방지하기 위해 약간의 정보의 제공을 해주는 기능, 참여자의 질문에 대해 다른 참여자의 질문에 따른 참 / 거짓의 판별, 투표 등의 행위를 처리 등의 기능을 제공할 계획이다.</w:t>
      </w:r>
    </w:p>
    <w:p w:rsidR="002E19D3" w:rsidRPr="00E54BFB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6" w:name="_Toc513308713"/>
      <w:bookmarkStart w:id="47" w:name="_Toc513374175"/>
      <w:r w:rsidRPr="00E54BFB">
        <w:rPr>
          <w:rFonts w:eastAsiaTheme="minorHAnsi" w:cs="Times New Roman" w:hint="eastAsia"/>
          <w:sz w:val="32"/>
        </w:rPr>
        <w:t>Our Game</w:t>
      </w:r>
      <w:bookmarkEnd w:id="46"/>
      <w:bookmarkEnd w:id="47"/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여기서 우리는 기존의 마피아 게임을 수정하여 제안한다. 우리의 게임은 다음의 규칙이 있다.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구성 :</w:t>
      </w:r>
      <w:proofErr w:type="gramEnd"/>
      <w:r w:rsidRPr="00BF3131">
        <w:rPr>
          <w:rFonts w:eastAsiaTheme="minorHAnsi" w:cs="Times New Roman" w:hint="eastAsia"/>
        </w:rPr>
        <w:t xml:space="preserve"> 사회자(</w:t>
      </w:r>
      <w:proofErr w:type="spellStart"/>
      <w:r w:rsidRPr="00BF3131">
        <w:rPr>
          <w:rFonts w:eastAsiaTheme="minorHAnsi" w:cs="Times New Roman" w:hint="eastAsia"/>
        </w:rPr>
        <w:t>chatBot</w:t>
      </w:r>
      <w:proofErr w:type="spellEnd"/>
      <w:r w:rsidRPr="00BF3131">
        <w:rPr>
          <w:rFonts w:eastAsiaTheme="minorHAnsi" w:cs="Times New Roman" w:hint="eastAsia"/>
        </w:rPr>
        <w:t>), TEAM-A(king &amp; members), TEAM-B(king &amp; members)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각 참여자에 대해 갖는 </w:t>
      </w:r>
      <w:proofErr w:type="gramStart"/>
      <w:r w:rsidRPr="00BF3131">
        <w:rPr>
          <w:rFonts w:eastAsiaTheme="minorHAnsi" w:cs="Times New Roman" w:hint="eastAsia"/>
        </w:rPr>
        <w:t>제약조건들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D45D3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일정한 패턴 하에서 거짓말을 가능하게 해준다.</w:t>
      </w:r>
    </w:p>
    <w:p w:rsidR="002E19D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진실만을 말해야 한다.</w:t>
      </w:r>
    </w:p>
    <w:p w:rsidR="00D45D33" w:rsidRDefault="00D45D33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거짓말과 진실을 섞어서 말해야 한다.</w:t>
      </w:r>
    </w:p>
    <w:p w:rsidR="003D7111" w:rsidRPr="00D45D33" w:rsidRDefault="003D7111" w:rsidP="00D45D3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t>(제약 조건을 추가할 수 있다.)</w:t>
      </w:r>
    </w:p>
    <w:p w:rsidR="002E19D3" w:rsidRPr="00BF3131" w:rsidRDefault="002E19D3" w:rsidP="002E19D3">
      <w:pPr>
        <w:pStyle w:val="a3"/>
        <w:numPr>
          <w:ilvl w:val="0"/>
          <w:numId w:val="4"/>
        </w:numPr>
        <w:ind w:leftChars="0"/>
        <w:rPr>
          <w:rFonts w:eastAsiaTheme="minorHAnsi" w:cs="Times New Roman"/>
        </w:rPr>
      </w:pPr>
      <w:proofErr w:type="gramStart"/>
      <w:r w:rsidRPr="00BF3131">
        <w:rPr>
          <w:rFonts w:eastAsiaTheme="minorHAnsi" w:cs="Times New Roman" w:hint="eastAsia"/>
        </w:rPr>
        <w:t>규칙 :</w:t>
      </w:r>
      <w:proofErr w:type="gramEnd"/>
      <w:r w:rsidRPr="00BF3131">
        <w:rPr>
          <w:rFonts w:eastAsiaTheme="minorHAnsi" w:cs="Times New Roman" w:hint="eastAsia"/>
        </w:rPr>
        <w:t xml:space="preserve">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각 참여자는 역할에 충실하면서 자유롭게 추리를 한다. 참여자는 자신이 속한 팀의 구성원이 누구인지 알 수 없다. 그 중에 사회자에게 질의를 할 수 있는 기회를 얻은 참여자가 모두에게 혹은 지목 &amp; 선언을 통해 질의를 할 수 있다.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받은 질의를 모두에 공개하고 이에 대상자(들)은 답변을 해야 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사회자는 참여자의 제약조건과 규칙에 비교 후 결과를 공개한다. 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일정 시간 후에 사회자가 혹은 참여자 중 누군가 '투표!' 등을 발언 시 투표 시스템을 시작한다.</w:t>
      </w:r>
    </w:p>
    <w:p w:rsidR="002E19D3" w:rsidRPr="00BF3131" w:rsidRDefault="002E19D3" w:rsidP="002E19D3">
      <w:pPr>
        <w:pStyle w:val="a3"/>
        <w:numPr>
          <w:ilvl w:val="1"/>
          <w:numId w:val="4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팀의 왕이 죽으면 게임 종료 &amp; 살아남은 왕의 팀이 승리.</w:t>
      </w:r>
    </w:p>
    <w:p w:rsidR="002E19D3" w:rsidRPr="00BF3131" w:rsidRDefault="002E19D3" w:rsidP="002E19D3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우리가 제안한 게임 시스템은 Discord 기반에서 실행 될 것이며, 다음의 기능은 3가지의 기능 제공할 계획이다. 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Start / End </w:t>
      </w:r>
      <w:proofErr w:type="gramStart"/>
      <w:r w:rsidRPr="00BF3131">
        <w:rPr>
          <w:rFonts w:eastAsiaTheme="minorHAnsi" w:cs="Times New Roman" w:hint="eastAsia"/>
        </w:rPr>
        <w:t>game :</w:t>
      </w:r>
      <w:proofErr w:type="gramEnd"/>
      <w:r w:rsidRPr="00BF3131">
        <w:rPr>
          <w:rFonts w:eastAsiaTheme="minorHAnsi" w:cs="Times New Roman" w:hint="eastAsia"/>
        </w:rPr>
        <w:t xml:space="preserve"> User가 게임을 시작하기 위해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 불러와 시작과 종료를 지정하고, 이 때, 정해진 참여자들에게 역할 배정을 한다.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Q &amp; </w:t>
      </w:r>
      <w:proofErr w:type="gramStart"/>
      <w:r w:rsidRPr="00BF3131">
        <w:rPr>
          <w:rFonts w:eastAsiaTheme="minorHAnsi" w:cs="Times New Roman" w:hint="eastAsia"/>
        </w:rPr>
        <w:t>A :</w:t>
      </w:r>
      <w:proofErr w:type="gramEnd"/>
      <w:r w:rsidRPr="00BF3131">
        <w:rPr>
          <w:rFonts w:eastAsiaTheme="minorHAnsi" w:cs="Times New Roman" w:hint="eastAsia"/>
        </w:rPr>
        <w:t xml:space="preserve"> 참여자는 게임 내에서 자유로운 추리를 하다가 Question &amp; Answer을 질의를 하고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지목 대상자 제거(Elimination</w:t>
      </w:r>
      <w:proofErr w:type="gramStart"/>
      <w:r w:rsidRPr="00BF3131">
        <w:rPr>
          <w:rFonts w:eastAsiaTheme="minorHAnsi" w:cs="Times New Roman" w:hint="eastAsia"/>
        </w:rPr>
        <w:t>)  :</w:t>
      </w:r>
      <w:proofErr w:type="gramEnd"/>
      <w:r w:rsidRPr="00BF3131">
        <w:rPr>
          <w:rFonts w:eastAsiaTheme="minorHAnsi" w:cs="Times New Roman" w:hint="eastAsia"/>
        </w:rPr>
        <w:t xml:space="preserve"> 참여자는 지금까지 추리한 내용을 토대로 상대팀의 왕으로 생각되는 다른 참여자를 지목하여 제거 한다. 이 때, 잘못된 추리로 인한 실패 시 본인이 제거되고, 성공 시 상대팀의 왕을 완벽한 추리로 제거하여 팀의 승리로 이끌 수 있다.</w:t>
      </w:r>
    </w:p>
    <w:p w:rsidR="002E19D3" w:rsidRPr="00BF3131" w:rsidRDefault="002E19D3" w:rsidP="002E19D3">
      <w:pPr>
        <w:pStyle w:val="a3"/>
        <w:numPr>
          <w:ilvl w:val="0"/>
          <w:numId w:val="3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게임 도움(Help</w:t>
      </w:r>
      <w:proofErr w:type="gramStart"/>
      <w:r w:rsidRPr="00BF3131">
        <w:rPr>
          <w:rFonts w:eastAsiaTheme="minorHAnsi" w:cs="Times New Roman" w:hint="eastAsia"/>
        </w:rPr>
        <w:t>) :</w:t>
      </w:r>
      <w:proofErr w:type="gramEnd"/>
      <w:r w:rsidRPr="00BF3131">
        <w:rPr>
          <w:rFonts w:eastAsiaTheme="minorHAnsi" w:cs="Times New Roman" w:hint="eastAsia"/>
        </w:rPr>
        <w:t xml:space="preserve"> User 혹은 참여자는 명령어를 통해 게임에 관해서 정보를 획득할 수 있다.</w:t>
      </w:r>
    </w:p>
    <w:p w:rsidR="002E19D3" w:rsidRPr="007929D9" w:rsidRDefault="00AA50B3" w:rsidP="002E19D3">
      <w:pPr>
        <w:ind w:leftChars="283" w:left="566"/>
        <w:rPr>
          <w:rFonts w:eastAsiaTheme="minorHAnsi" w:cs="Times New Roman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4" type="#_x0000_t202" style="position:absolute;left:0;text-align:left;margin-left:40.1pt;margin-top:251.65pt;width:344.2pt;height:.05pt;z-index:251704320" stroked="f">
            <v:textbox style="mso-next-textbox:#_x0000_s1054;mso-fit-shape-to-text:t" inset="0,0,0,0">
              <w:txbxContent>
                <w:p w:rsidR="00AA50B3" w:rsidRPr="005B6D86" w:rsidRDefault="00AA50B3" w:rsidP="003E573E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48" w:name="_Toc513373834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1</w:t>
                    </w:r>
                  </w:fldSimple>
                  <w:r>
                    <w:rPr>
                      <w:rFonts w:hint="eastAsia"/>
                    </w:rPr>
                    <w:t xml:space="preserve"> [</w:t>
                  </w:r>
                  <w:proofErr w:type="spellStart"/>
                  <w:r>
                    <w:rPr>
                      <w:rFonts w:hint="eastAsia"/>
                    </w:rPr>
                    <w:t>봇</w:t>
                  </w:r>
                  <w:proofErr w:type="spellEnd"/>
                  <w:r>
                    <w:rPr>
                      <w:rFonts w:hint="eastAsia"/>
                    </w:rPr>
                    <w:t>] 시스템 구조</w:t>
                  </w:r>
                  <w:bookmarkEnd w:id="48"/>
                </w:p>
              </w:txbxContent>
            </v:textbox>
            <w10:wrap type="topAndBottom"/>
          </v:shape>
        </w:pict>
      </w:r>
      <w:r w:rsidR="002E19D3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509270</wp:posOffset>
            </wp:positionH>
            <wp:positionV relativeFrom="paragraph">
              <wp:posOffset>86995</wp:posOffset>
            </wp:positionV>
            <wp:extent cx="4371340" cy="3051810"/>
            <wp:effectExtent l="19050" t="19050" r="10160" b="15240"/>
            <wp:wrapTopAndBottom/>
            <wp:docPr id="5" name="그림 1" descr="C:\Users\hoo\Desktop\소프트웨어공학 프로젝트\introduction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introduction그림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3051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49" w:name="_Toc513308714"/>
      <w:bookmarkStart w:id="50" w:name="_Toc513374176"/>
      <w:r w:rsidRPr="00D570F3">
        <w:rPr>
          <w:rFonts w:eastAsiaTheme="minorHAnsi" w:cs="Times New Roman"/>
          <w:sz w:val="32"/>
        </w:rPr>
        <w:t xml:space="preserve">Expected </w:t>
      </w:r>
      <w:r w:rsidRPr="00D570F3">
        <w:rPr>
          <w:rFonts w:eastAsiaTheme="minorHAnsi" w:cs="Times New Roman" w:hint="eastAsia"/>
          <w:sz w:val="32"/>
        </w:rPr>
        <w:t xml:space="preserve"> </w:t>
      </w:r>
      <w:r w:rsidRPr="00D570F3">
        <w:rPr>
          <w:rFonts w:eastAsiaTheme="minorHAnsi" w:cs="Times New Roman"/>
          <w:sz w:val="32"/>
        </w:rPr>
        <w:t>Effect of the Service</w:t>
      </w:r>
      <w:bookmarkEnd w:id="49"/>
      <w:bookmarkEnd w:id="50"/>
    </w:p>
    <w:p w:rsidR="002E19D3" w:rsidRPr="00BF3131" w:rsidRDefault="002E19D3" w:rsidP="002E19D3">
      <w:pPr>
        <w:pStyle w:val="a3"/>
        <w:numPr>
          <w:ilvl w:val="0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Player</w:t>
      </w:r>
    </w:p>
    <w:p w:rsidR="002E19D3" w:rsidRPr="00BF3131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정보의 불균형으로 인한 게임의 편향성을 최소화함으로써, 진행함에 있어서 흥미진진하게 게임을 즐길 수 있을 것으로 예상된다.</w:t>
      </w:r>
    </w:p>
    <w:p w:rsidR="002E19D3" w:rsidRDefault="002E19D3" w:rsidP="002E19D3">
      <w:pPr>
        <w:pStyle w:val="a3"/>
        <w:numPr>
          <w:ilvl w:val="1"/>
          <w:numId w:val="5"/>
        </w:numPr>
        <w:ind w:leftChars="0"/>
        <w:rPr>
          <w:rFonts w:eastAsiaTheme="minorHAnsi" w:cs="Times New Roman"/>
        </w:rPr>
      </w:pPr>
      <w:proofErr w:type="spellStart"/>
      <w:r w:rsidRPr="00BF3131">
        <w:rPr>
          <w:rFonts w:eastAsiaTheme="minorHAnsi" w:cs="Times New Roman" w:hint="eastAsia"/>
        </w:rPr>
        <w:t>데스크탑</w:t>
      </w:r>
      <w:proofErr w:type="spellEnd"/>
      <w:r w:rsidRPr="00BF3131">
        <w:rPr>
          <w:rFonts w:eastAsiaTheme="minorHAnsi" w:cs="Times New Roman" w:hint="eastAsia"/>
        </w:rPr>
        <w:t xml:space="preserve"> 혹은 </w:t>
      </w:r>
      <w:proofErr w:type="spellStart"/>
      <w:r w:rsidRPr="00BF3131">
        <w:rPr>
          <w:rFonts w:eastAsiaTheme="minorHAnsi" w:cs="Times New Roman" w:hint="eastAsia"/>
        </w:rPr>
        <w:t>스마트폰으로</w:t>
      </w:r>
      <w:proofErr w:type="spellEnd"/>
      <w:r w:rsidRPr="00BF3131">
        <w:rPr>
          <w:rFonts w:eastAsiaTheme="minorHAnsi" w:cs="Times New Roman" w:hint="eastAsia"/>
        </w:rPr>
        <w:t xml:space="preserve"> 진행할 수 있기 때문에 어디서든 discord가 설치되어 있다면 즐겁게 게임이 가능하고, 오프라인에서 이 게임을 통해서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사회자로 게임을 </w:t>
      </w:r>
      <w:proofErr w:type="spellStart"/>
      <w:r w:rsidRPr="00BF3131">
        <w:rPr>
          <w:rFonts w:eastAsiaTheme="minorHAnsi" w:cs="Times New Roman" w:hint="eastAsia"/>
        </w:rPr>
        <w:t>진행함으로서</w:t>
      </w:r>
      <w:proofErr w:type="spellEnd"/>
      <w:r w:rsidRPr="00BF3131">
        <w:rPr>
          <w:rFonts w:eastAsiaTheme="minorHAnsi" w:cs="Times New Roman" w:hint="eastAsia"/>
        </w:rPr>
        <w:t xml:space="preserve"> 오프라인에서 즐길 수 있을 것이다.</w:t>
      </w:r>
    </w:p>
    <w:p w:rsidR="00492461" w:rsidRPr="00492461" w:rsidRDefault="00492461" w:rsidP="00492461">
      <w:pPr>
        <w:rPr>
          <w:rFonts w:eastAsiaTheme="minorHAnsi" w:cs="Times New Roman"/>
        </w:rPr>
      </w:pPr>
    </w:p>
    <w:p w:rsidR="002E19D3" w:rsidRPr="00BF3131" w:rsidRDefault="002E19D3" w:rsidP="002E19D3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51" w:name="_Toc513308715"/>
      <w:bookmarkStart w:id="52" w:name="_Toc513374177"/>
      <w:r w:rsidRPr="00BF3131">
        <w:rPr>
          <w:rFonts w:eastAsiaTheme="minorHAnsi" w:cs="Times New Roman"/>
          <w:sz w:val="40"/>
        </w:rPr>
        <w:t>Glossary</w:t>
      </w:r>
      <w:bookmarkEnd w:id="51"/>
      <w:bookmarkEnd w:id="52"/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3" w:name="_Toc513308716"/>
      <w:bookmarkStart w:id="54" w:name="_Toc513374178"/>
      <w:r w:rsidRPr="00D570F3">
        <w:rPr>
          <w:rFonts w:eastAsiaTheme="minorHAnsi" w:cs="Times New Roman"/>
          <w:sz w:val="32"/>
        </w:rPr>
        <w:t>Objective</w:t>
      </w:r>
      <w:bookmarkEnd w:id="53"/>
      <w:bookmarkEnd w:id="54"/>
    </w:p>
    <w:p w:rsidR="002E19D3" w:rsidRPr="00BF3131" w:rsidRDefault="002E19D3" w:rsidP="002E19D3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Glossary에서는 본 문서에 등장하는 기술적 용어들과 </w:t>
      </w:r>
      <w:proofErr w:type="spellStart"/>
      <w:r w:rsidRPr="00BF3131">
        <w:rPr>
          <w:rFonts w:eastAsiaTheme="minorHAnsi" w:cs="Times New Roman"/>
        </w:rPr>
        <w:t>축약어들을</w:t>
      </w:r>
      <w:proofErr w:type="spellEnd"/>
      <w:r w:rsidRPr="00BF3131">
        <w:rPr>
          <w:rFonts w:eastAsiaTheme="minorHAnsi" w:cs="Times New Roman"/>
        </w:rPr>
        <w:t xml:space="preserve"> 정의한다.</w:t>
      </w:r>
      <w:r w:rsidRPr="00BF3131">
        <w:rPr>
          <w:rFonts w:eastAsiaTheme="minorHAnsi" w:cs="Times New Roman" w:hint="eastAsia"/>
        </w:rPr>
        <w:t xml:space="preserve"> 해당 문서를 어느 누가 읽어도 이해할 수 있도록 모든 용어에 대해 설명한다.</w:t>
      </w:r>
    </w:p>
    <w:p w:rsidR="002E19D3" w:rsidRPr="00D570F3" w:rsidRDefault="002E19D3" w:rsidP="002E19D3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55" w:name="_Toc513308717"/>
      <w:bookmarkStart w:id="56" w:name="_Toc513374179"/>
      <w:r w:rsidRPr="00D570F3">
        <w:rPr>
          <w:rFonts w:eastAsiaTheme="minorHAnsi" w:cs="Times New Roman"/>
          <w:sz w:val="32"/>
        </w:rPr>
        <w:lastRenderedPageBreak/>
        <w:t>Term Definitions, Acronyms and Abbreviations</w:t>
      </w:r>
      <w:bookmarkEnd w:id="55"/>
      <w:bookmarkEnd w:id="56"/>
    </w:p>
    <w:p w:rsidR="002E19D3" w:rsidRPr="00D570F3" w:rsidRDefault="002E19D3" w:rsidP="002E19D3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57" w:name="_Toc513308718"/>
      <w:bookmarkStart w:id="58" w:name="_Toc513374180"/>
      <w:r w:rsidRPr="00D570F3">
        <w:rPr>
          <w:rFonts w:eastAsiaTheme="minorHAnsi" w:cs="Times New Roman"/>
          <w:sz w:val="24"/>
        </w:rPr>
        <w:t>Term Definition</w:t>
      </w:r>
      <w:bookmarkEnd w:id="57"/>
      <w:bookmarkEnd w:id="58"/>
    </w:p>
    <w:p w:rsidR="00DC1281" w:rsidRPr="00BF3131" w:rsidRDefault="002E19D3" w:rsidP="00604792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3 가지의 분류로 Term Definitions을 서술한다.</w:t>
      </w:r>
    </w:p>
    <w:p w:rsidR="00DC1281" w:rsidRPr="00BF3131" w:rsidRDefault="00DC1281" w:rsidP="00604792">
      <w:pPr>
        <w:pStyle w:val="a3"/>
        <w:ind w:leftChars="0" w:left="709"/>
        <w:rPr>
          <w:rFonts w:eastAsiaTheme="minorHAnsi" w:cs="Times New Roman"/>
        </w:rPr>
      </w:pPr>
    </w:p>
    <w:p w:rsidR="00DD4BE5" w:rsidRPr="00BF3131" w:rsidRDefault="00DD4BE5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59" w:name="_Toc513374181"/>
      <w:r w:rsidRPr="00BF3131">
        <w:rPr>
          <w:rFonts w:eastAsiaTheme="minorHAnsi" w:cs="Times New Roman" w:hint="eastAsia"/>
        </w:rPr>
        <w:t>User &amp;</w:t>
      </w:r>
      <w:r w:rsidR="00604792" w:rsidRPr="00BF3131">
        <w:rPr>
          <w:rFonts w:eastAsiaTheme="minorHAnsi" w:cs="Times New Roman" w:hint="eastAsia"/>
        </w:rPr>
        <w:t xml:space="preserve"> Our game</w:t>
      </w:r>
      <w:r w:rsidRPr="00BF3131">
        <w:rPr>
          <w:rFonts w:eastAsiaTheme="minorHAnsi" w:cs="Times New Roman" w:hint="eastAsia"/>
        </w:rPr>
        <w:t>관련용어</w:t>
      </w:r>
      <w:bookmarkEnd w:id="59"/>
    </w:p>
    <w:tbl>
      <w:tblPr>
        <w:tblStyle w:val="1-3"/>
        <w:tblpPr w:leftFromText="142" w:rightFromText="142" w:vertAnchor="text" w:horzAnchor="margin" w:tblpXSpec="center" w:tblpY="38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DC1281" w:rsidRPr="00BF3131" w:rsidTr="00DC1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유저(User)</w:t>
            </w:r>
          </w:p>
        </w:tc>
        <w:tc>
          <w:tcPr>
            <w:tcW w:w="6043" w:type="dxa"/>
          </w:tcPr>
          <w:p w:rsidR="00DC1281" w:rsidRPr="00BF3131" w:rsidRDefault="002E19D3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게임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참여하기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에이 [</w:t>
            </w:r>
            <w:proofErr w:type="spellStart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봇</w:t>
            </w:r>
            <w:proofErr w:type="spellEnd"/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]을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이용할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="00DC1281"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참여자(Player)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참여하는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사람들을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사회자(Moderator)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제어하고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원활하게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진행을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왕(King)</w:t>
            </w:r>
          </w:p>
        </w:tc>
        <w:tc>
          <w:tcPr>
            <w:tcW w:w="6043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4F4185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왕으로, 생존을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함으로써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승리로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이끄는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DC1281" w:rsidRPr="00BF3131" w:rsidTr="00DC1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DC1281" w:rsidRPr="00BF3131" w:rsidRDefault="00DC128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멤버(member)</w:t>
            </w:r>
          </w:p>
        </w:tc>
        <w:tc>
          <w:tcPr>
            <w:tcW w:w="6043" w:type="dxa"/>
          </w:tcPr>
          <w:p w:rsidR="00DC1281" w:rsidRPr="00BF3131" w:rsidRDefault="00DC1281" w:rsidP="002E19D3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BF3131">
              <w:rPr>
                <w:rFonts w:eastAsiaTheme="minorHAnsi" w:cs="Times New Roman" w:hint="eastAsia"/>
                <w:sz w:val="18"/>
                <w:szCs w:val="18"/>
              </w:rPr>
              <w:t>게임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내에서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팀의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제외한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구성원으로, 추리를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통해서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왕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보호하고, 상대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구성원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및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왕을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죽이는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자를</w:t>
            </w:r>
            <w:r w:rsidR="002E19D3" w:rsidRPr="00BF3131"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BF3131">
              <w:rPr>
                <w:rFonts w:eastAsiaTheme="minorHAnsi" w:cs="Times New Roman" w:hint="eastAsia"/>
                <w:sz w:val="18"/>
                <w:szCs w:val="18"/>
              </w:rPr>
              <w:t>말한다.</w:t>
            </w:r>
          </w:p>
        </w:tc>
      </w:tr>
      <w:tr w:rsidR="003D7111" w:rsidRPr="00BF3131" w:rsidTr="00DC12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3D7111" w:rsidRPr="00BF3131" w:rsidRDefault="003D7111" w:rsidP="00DC1281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제약조건</w:t>
            </w:r>
          </w:p>
        </w:tc>
        <w:tc>
          <w:tcPr>
            <w:tcW w:w="6043" w:type="dxa"/>
          </w:tcPr>
          <w:p w:rsidR="003D7111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게임 내에서 활동하면서 자신의 행동은 제약조건이라는 어떠한 조건하에 하는 것을 말한다.</w:t>
            </w:r>
          </w:p>
        </w:tc>
      </w:tr>
    </w:tbl>
    <w:p w:rsidR="003C68E7" w:rsidRDefault="003C68E7" w:rsidP="003C68E7">
      <w:pPr>
        <w:pStyle w:val="a9"/>
        <w:framePr w:w="8289" w:hSpace="142" w:wrap="around" w:vAnchor="text" w:hAnchor="page" w:x="1804" w:y="3446"/>
        <w:jc w:val="center"/>
      </w:pPr>
      <w:bookmarkStart w:id="60" w:name="_Toc513373680"/>
      <w:r>
        <w:t xml:space="preserve">Table </w:t>
      </w:r>
      <w:fldSimple w:instr=" SEQ Table \* ARABIC ">
        <w:r w:rsidR="006C2643">
          <w:rPr>
            <w:noProof/>
          </w:rPr>
          <w:t>1</w:t>
        </w:r>
      </w:fldSimple>
      <w:r>
        <w:rPr>
          <w:rFonts w:hint="eastAsia"/>
        </w:rPr>
        <w:t xml:space="preserve"> User &amp; Our game 관련 용어</w:t>
      </w:r>
      <w:bookmarkEnd w:id="60"/>
    </w:p>
    <w:p w:rsidR="00DC1281" w:rsidRPr="00BF3131" w:rsidRDefault="00DC1281" w:rsidP="00926ACC">
      <w:pPr>
        <w:pStyle w:val="a3"/>
        <w:ind w:leftChars="0" w:left="851"/>
        <w:outlineLvl w:val="3"/>
        <w:rPr>
          <w:rFonts w:eastAsiaTheme="minorHAnsi" w:cs="Times New Roman"/>
        </w:rPr>
      </w:pPr>
    </w:p>
    <w:p w:rsidR="00604792" w:rsidRPr="00BF3131" w:rsidRDefault="00604792" w:rsidP="00DE280D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1" w:name="_Toc513374182"/>
      <w:r w:rsidRPr="00BF3131">
        <w:rPr>
          <w:rFonts w:eastAsiaTheme="minorHAnsi" w:cs="Times New Roman" w:hint="eastAsia"/>
        </w:rPr>
        <w:t>Development &amp; Method 관련용어</w:t>
      </w:r>
      <w:bookmarkEnd w:id="61"/>
    </w:p>
    <w:tbl>
      <w:tblPr>
        <w:tblStyle w:val="1-3"/>
        <w:tblpPr w:leftFromText="142" w:rightFromText="142" w:vertAnchor="text" w:horzAnchor="margin" w:tblpXSpec="center" w:tblpY="27"/>
        <w:tblW w:w="8278" w:type="dxa"/>
        <w:tblLook w:val="04A0" w:firstRow="1" w:lastRow="0" w:firstColumn="1" w:lastColumn="0" w:noHBand="0" w:noVBand="1"/>
      </w:tblPr>
      <w:tblGrid>
        <w:gridCol w:w="2235"/>
        <w:gridCol w:w="6043"/>
      </w:tblGrid>
      <w:tr w:rsidR="007C5189" w:rsidRPr="00BF3131" w:rsidTr="007C5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Terms</w:t>
            </w:r>
          </w:p>
        </w:tc>
        <w:tc>
          <w:tcPr>
            <w:tcW w:w="6043" w:type="dxa"/>
          </w:tcPr>
          <w:p w:rsidR="007C5189" w:rsidRPr="00BF3131" w:rsidRDefault="007C5189" w:rsidP="007C5189">
            <w:pPr>
              <w:pStyle w:val="a3"/>
              <w:ind w:leftChars="0" w:left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Definition</w:t>
            </w:r>
          </w:p>
        </w:tc>
      </w:tr>
      <w:tr w:rsidR="007C5189" w:rsidRPr="00BF3131" w:rsidTr="007C5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데이터베이스</w:t>
            </w:r>
          </w:p>
        </w:tc>
        <w:tc>
          <w:tcPr>
            <w:tcW w:w="6043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>
              <w:rPr>
                <w:rFonts w:eastAsiaTheme="minorHAnsi" w:cs="Times New Roman" w:hint="eastAsia"/>
                <w:sz w:val="18"/>
                <w:szCs w:val="18"/>
              </w:rPr>
              <w:t>제공될 서비스에 대해서, 필요한 정보들을 저장하고 있는 장소.</w:t>
            </w:r>
          </w:p>
        </w:tc>
      </w:tr>
      <w:tr w:rsidR="007C5189" w:rsidRPr="00BF3131" w:rsidTr="007C51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C5189" w:rsidRPr="00BF3131" w:rsidRDefault="003D7111" w:rsidP="007C5189">
            <w:pPr>
              <w:pStyle w:val="a3"/>
              <w:ind w:leftChars="0" w:left="0"/>
              <w:jc w:val="left"/>
              <w:rPr>
                <w:rFonts w:eastAsiaTheme="minorHAnsi" w:cs="Times New Roman"/>
                <w:sz w:val="18"/>
                <w:szCs w:val="18"/>
              </w:rPr>
            </w:pPr>
            <w:proofErr w:type="spellStart"/>
            <w:r>
              <w:rPr>
                <w:rFonts w:eastAsiaTheme="minorHAnsi" w:cs="Times New Roman" w:hint="eastAsia"/>
                <w:sz w:val="18"/>
                <w:szCs w:val="18"/>
              </w:rPr>
              <w:t>Dialogflow</w:t>
            </w:r>
            <w:proofErr w:type="spellEnd"/>
          </w:p>
        </w:tc>
        <w:tc>
          <w:tcPr>
            <w:tcW w:w="6043" w:type="dxa"/>
          </w:tcPr>
          <w:p w:rsidR="007C5189" w:rsidRPr="00BF3131" w:rsidRDefault="003D7111" w:rsidP="003C68E7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  <w:sz w:val="18"/>
                <w:szCs w:val="18"/>
              </w:rPr>
            </w:pPr>
            <w:r w:rsidRPr="003D7111">
              <w:rPr>
                <w:rFonts w:eastAsiaTheme="minorHAnsi" w:cs="Times New Roman"/>
                <w:sz w:val="18"/>
                <w:szCs w:val="18"/>
              </w:rPr>
              <w:t>AI가 제공하는 매력적인 음성 및 텍스트 기반 대화식 인터페이스를 구축하여 사용자가 제품과 상호 작용할 수</w:t>
            </w:r>
            <w:r>
              <w:rPr>
                <w:rFonts w:eastAsiaTheme="minorHAnsi" w:cs="Times New Roman" w:hint="eastAsia"/>
                <w:sz w:val="18"/>
                <w:szCs w:val="18"/>
              </w:rPr>
              <w:t xml:space="preserve"> </w:t>
            </w:r>
            <w:r w:rsidRPr="003D7111">
              <w:rPr>
                <w:rFonts w:eastAsiaTheme="minorHAnsi" w:cs="Times New Roman"/>
                <w:sz w:val="18"/>
                <w:szCs w:val="18"/>
              </w:rPr>
              <w:t>있는 새로운 방법을 제공</w:t>
            </w:r>
          </w:p>
        </w:tc>
      </w:tr>
    </w:tbl>
    <w:p w:rsidR="003C68E7" w:rsidRDefault="003C68E7" w:rsidP="003C68E7">
      <w:pPr>
        <w:pStyle w:val="a9"/>
        <w:framePr w:w="8270" w:hSpace="142" w:wrap="around" w:vAnchor="text" w:hAnchor="page" w:x="1823" w:y="1442"/>
        <w:jc w:val="center"/>
      </w:pPr>
      <w:bookmarkStart w:id="62" w:name="_Toc513373681"/>
      <w:r>
        <w:t xml:space="preserve">Table </w:t>
      </w:r>
      <w:fldSimple w:instr=" SEQ Table \* ARABIC ">
        <w:r w:rsidR="006C2643">
          <w:rPr>
            <w:noProof/>
          </w:rPr>
          <w:t>2</w:t>
        </w:r>
      </w:fldSimple>
      <w:r>
        <w:rPr>
          <w:rFonts w:hint="eastAsia"/>
        </w:rPr>
        <w:t xml:space="preserve"> Development &amp; Method 관련 용어</w:t>
      </w:r>
      <w:bookmarkEnd w:id="62"/>
    </w:p>
    <w:p w:rsidR="00492461" w:rsidRPr="00BF3131" w:rsidRDefault="00492461" w:rsidP="00C902E2">
      <w:pPr>
        <w:pStyle w:val="a3"/>
        <w:ind w:leftChars="0" w:left="709"/>
        <w:rPr>
          <w:rFonts w:eastAsiaTheme="minorHAnsi" w:cs="Times New Roman"/>
        </w:rPr>
      </w:pPr>
    </w:p>
    <w:p w:rsidR="00DA7110" w:rsidRPr="00BF3131" w:rsidRDefault="00DA7110" w:rsidP="007E0D27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63" w:name="_Toc513374183"/>
      <w:r w:rsidRPr="00BF3131">
        <w:rPr>
          <w:rFonts w:eastAsiaTheme="minorHAnsi" w:cs="Times New Roman"/>
          <w:sz w:val="40"/>
        </w:rPr>
        <w:t>User Requirement Definition</w:t>
      </w:r>
      <w:bookmarkEnd w:id="63"/>
    </w:p>
    <w:p w:rsidR="005566B4" w:rsidRPr="00D570F3" w:rsidRDefault="005566B4" w:rsidP="007E0D27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4" w:name="_Toc513374184"/>
      <w:r w:rsidRPr="00D570F3">
        <w:rPr>
          <w:rFonts w:eastAsiaTheme="minorHAnsi" w:cs="Times New Roman"/>
          <w:sz w:val="32"/>
        </w:rPr>
        <w:t>Objective</w:t>
      </w:r>
      <w:bookmarkEnd w:id="64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User Requirement Definition에서는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요구사항을 User Level에서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크게 </w:t>
      </w:r>
      <w:r w:rsidRPr="00BF3131">
        <w:rPr>
          <w:rFonts w:eastAsiaTheme="minorHAnsi" w:cs="Times New Roman"/>
        </w:rPr>
        <w:lastRenderedPageBreak/>
        <w:t>Functional Requirement와 Non-Functional Requirement로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나누어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1940AD" w:rsidRPr="00D570F3" w:rsidRDefault="005566B4" w:rsidP="001940AD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65" w:name="_Toc513374185"/>
      <w:r w:rsidRPr="00D570F3">
        <w:rPr>
          <w:rFonts w:eastAsiaTheme="minorHAnsi" w:cs="Times New Roman"/>
          <w:sz w:val="32"/>
        </w:rPr>
        <w:t>Functional Requirements</w:t>
      </w:r>
      <w:bookmarkEnd w:id="65"/>
    </w:p>
    <w:p w:rsidR="001940AD" w:rsidRPr="00BF3131" w:rsidRDefault="001940AD" w:rsidP="00887055">
      <w:pPr>
        <w:ind w:leftChars="283" w:left="566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우리의 project에서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제공될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다음과</w:t>
      </w:r>
      <w:r w:rsidR="003D711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같다.</w:t>
      </w:r>
    </w:p>
    <w:p w:rsidR="00691A1C" w:rsidRPr="00D570F3" w:rsidRDefault="00691A1C" w:rsidP="007E0D27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66" w:name="_Toc513374186"/>
      <w:r w:rsidRPr="00D570F3">
        <w:rPr>
          <w:rFonts w:eastAsiaTheme="minorHAnsi" w:cs="Times New Roman" w:hint="eastAsia"/>
          <w:sz w:val="24"/>
        </w:rPr>
        <w:t>게임의사회자</w:t>
      </w:r>
      <w:bookmarkEnd w:id="66"/>
    </w:p>
    <w:p w:rsidR="00691A1C" w:rsidRPr="00BF3131" w:rsidRDefault="00691A1C" w:rsidP="00691A1C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7" w:name="_Toc513374187"/>
      <w:r w:rsidRPr="00BF3131">
        <w:rPr>
          <w:rFonts w:eastAsiaTheme="minorHAnsi" w:cs="Times New Roman" w:hint="eastAsia"/>
        </w:rPr>
        <w:t>Start / End Game</w:t>
      </w:r>
      <w:bookmarkEnd w:id="67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Di</w:t>
      </w:r>
      <w:r w:rsidRPr="00BF3131">
        <w:rPr>
          <w:rFonts w:eastAsiaTheme="minorHAnsi"/>
        </w:rPr>
        <w:t>scord</w:t>
      </w:r>
      <w:r w:rsidRPr="00BF3131">
        <w:rPr>
          <w:rFonts w:eastAsiaTheme="minorHAnsi" w:hint="eastAsia"/>
        </w:rPr>
        <w:t>를 통해 게임을 시작하는 명령어가 입력될 경우,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게임을 시작하기 위한 준비 과정에</w:t>
      </w:r>
      <w:r w:rsidR="00B758FA" w:rsidRPr="00BF3131">
        <w:rPr>
          <w:rFonts w:eastAsiaTheme="minorHAnsi" w:hint="eastAsia"/>
        </w:rPr>
        <w:t xml:space="preserve"> </w:t>
      </w:r>
      <w:r w:rsidRPr="00BF3131">
        <w:rPr>
          <w:rFonts w:eastAsiaTheme="minorHAnsi" w:hint="eastAsia"/>
        </w:rPr>
        <w:t>들어간다</w:t>
      </w:r>
      <w:proofErr w:type="gramStart"/>
      <w:r w:rsidRPr="00BF3131">
        <w:rPr>
          <w:rFonts w:eastAsiaTheme="minorHAnsi" w:hint="eastAsia"/>
        </w:rPr>
        <w:t>.이</w:t>
      </w:r>
      <w:proofErr w:type="gramEnd"/>
      <w:r w:rsidRPr="00BF3131">
        <w:rPr>
          <w:rFonts w:eastAsiaTheme="minorHAnsi" w:hint="eastAsia"/>
        </w:rPr>
        <w:t xml:space="preserve"> 과정에서 게임에 참가하는 참여자,진행할 게임의 종류,세부 규칙 등의 설정을 할 수 있다.모든 준비가 끝났다면 준비완료 명령어를 입력하여 게임 시작단계로 들어간다.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게임이 시작되면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모든 참여자에게 팀과 역할 그리고 제약 조건을 부여한다</w:t>
      </w:r>
      <w:proofErr w:type="gramStart"/>
      <w:r w:rsidRPr="00BF3131">
        <w:rPr>
          <w:rFonts w:eastAsiaTheme="minorHAnsi" w:hint="eastAsia"/>
        </w:rPr>
        <w:t>.부여된</w:t>
      </w:r>
      <w:proofErr w:type="gramEnd"/>
      <w:r w:rsidRPr="00BF3131">
        <w:rPr>
          <w:rFonts w:eastAsiaTheme="minorHAnsi" w:hint="eastAsia"/>
        </w:rPr>
        <w:t xml:space="preserve"> 정보들은 참여자 본인만 확인할 수 있도록 개인 메시지를 통해 전달한다.</w:t>
      </w:r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>게임 도중 제외된 참여자의 역할이 왕이었다면</w:t>
      </w:r>
      <w:proofErr w:type="gramStart"/>
      <w:r w:rsidRPr="00BF3131">
        <w:rPr>
          <w:rFonts w:eastAsiaTheme="minorHAnsi" w:hint="eastAsia"/>
        </w:rPr>
        <w:t>,게임의</w:t>
      </w:r>
      <w:proofErr w:type="gramEnd"/>
      <w:r w:rsidRPr="00BF3131">
        <w:rPr>
          <w:rFonts w:eastAsiaTheme="minorHAnsi" w:hint="eastAsia"/>
        </w:rPr>
        <w:t xml:space="preserve"> 승패를 가릴 수 있게 된다.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게임 종료를 선언하고, 결과를 발표한 뒤, 참여자들의 전적을 갱신한다.</w:t>
      </w:r>
    </w:p>
    <w:p w:rsidR="00E032BD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8" w:name="_Toc513374188"/>
      <w:r w:rsidRPr="00BF3131">
        <w:rPr>
          <w:rFonts w:eastAsiaTheme="minorHAnsi" w:cs="Times New Roman" w:hint="eastAsia"/>
        </w:rPr>
        <w:t>Q &amp; A Management</w:t>
      </w:r>
      <w:bookmarkEnd w:id="68"/>
    </w:p>
    <w:p w:rsidR="00691A1C" w:rsidRPr="00BF3131" w:rsidRDefault="00691A1C" w:rsidP="00691A1C">
      <w:pPr>
        <w:ind w:left="800"/>
        <w:rPr>
          <w:rFonts w:eastAsiaTheme="minorHAnsi"/>
        </w:rPr>
      </w:pPr>
      <w:r w:rsidRPr="00BF3131">
        <w:rPr>
          <w:rFonts w:eastAsiaTheme="minorHAnsi" w:hint="eastAsia"/>
        </w:rPr>
        <w:t xml:space="preserve">통상적인 게임 단계에서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참여자들의 문답을 관리해주는 상태가 된다</w:t>
      </w:r>
      <w:proofErr w:type="gramStart"/>
      <w:r w:rsidRPr="00BF3131">
        <w:rPr>
          <w:rFonts w:eastAsiaTheme="minorHAnsi" w:hint="eastAsia"/>
        </w:rPr>
        <w:t>.한</w:t>
      </w:r>
      <w:proofErr w:type="gramEnd"/>
      <w:r w:rsidRPr="00BF3131">
        <w:rPr>
          <w:rFonts w:eastAsiaTheme="minorHAnsi" w:hint="eastAsia"/>
        </w:rPr>
        <w:t xml:space="preserve"> 참여자가 </w:t>
      </w: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 xml:space="preserve">에 질문으로 여겨지는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입력할 경우,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질문을 해석한 뒤 질문 대상자에게 대답을 할 것을 요구한다.대답은 긍정 또는 부정 두 가지 형태가 존재할 수 있으며,그 외의 대답과 대상자가 아닌 참여자가 입력한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 xml:space="preserve">들은 혼선을 피하기 위해 무시된다.질문 대상자가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를 입력하면,</w:t>
      </w:r>
      <w:r w:rsidRPr="00BF3131">
        <w:rPr>
          <w:rFonts w:eastAsiaTheme="minorHAnsi"/>
        </w:rPr>
        <w:t xml:space="preserve">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]은 질문과 대답</w:t>
      </w:r>
      <w:r w:rsidR="00B758FA" w:rsidRPr="00BF3131">
        <w:rPr>
          <w:rFonts w:eastAsiaTheme="minorHAnsi" w:hint="eastAsia"/>
        </w:rPr>
        <w:t xml:space="preserve">, </w:t>
      </w:r>
      <w:r w:rsidRPr="00BF3131">
        <w:rPr>
          <w:rFonts w:eastAsiaTheme="minorHAnsi" w:hint="eastAsia"/>
        </w:rPr>
        <w:t xml:space="preserve">그리고 대상자의 제약 조건을 비교하여 대상자가 올바른 대답을 하였는지 검증해준다.만약 질문 대상자가 부적절한 대답을 했을 경우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대상자에게 </w:t>
      </w:r>
      <w:proofErr w:type="spellStart"/>
      <w:r w:rsidRPr="00BF3131">
        <w:rPr>
          <w:rFonts w:eastAsiaTheme="minorHAnsi" w:hint="eastAsia"/>
        </w:rPr>
        <w:t>패널티를</w:t>
      </w:r>
      <w:proofErr w:type="spellEnd"/>
      <w:r w:rsidRPr="00BF3131">
        <w:rPr>
          <w:rFonts w:eastAsiaTheme="minorHAnsi" w:hint="eastAsia"/>
        </w:rPr>
        <w:t xml:space="preserve"> 부과한다.이 과정이 정상적으로 이루어진 뒤 </w:t>
      </w:r>
      <w:r w:rsidRPr="00BF3131">
        <w:rPr>
          <w:rFonts w:eastAsiaTheme="minorHAnsi"/>
        </w:rPr>
        <w:t>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 xml:space="preserve">]은 다시 질문을 받아들이는 상태가 된다.질문과 대답 </w:t>
      </w:r>
      <w:r w:rsidRPr="00BF3131">
        <w:rPr>
          <w:rFonts w:eastAsiaTheme="minorHAnsi"/>
        </w:rPr>
        <w:t>text</w:t>
      </w:r>
      <w:r w:rsidRPr="00BF3131">
        <w:rPr>
          <w:rFonts w:eastAsiaTheme="minorHAnsi" w:hint="eastAsia"/>
        </w:rPr>
        <w:t>는 별도의 명령어 없이 자연어 형태로 입력할 수 있다.</w:t>
      </w:r>
    </w:p>
    <w:p w:rsidR="00887055" w:rsidRPr="00BF3131" w:rsidRDefault="00085DC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69" w:name="_Toc513374189"/>
      <w:r w:rsidRPr="00BF3131">
        <w:rPr>
          <w:rFonts w:eastAsiaTheme="minorHAnsi" w:cs="Times New Roman" w:hint="eastAsia"/>
        </w:rPr>
        <w:t>Elimination</w:t>
      </w:r>
      <w:bookmarkEnd w:id="69"/>
    </w:p>
    <w:p w:rsidR="00691A1C" w:rsidRPr="00BF3131" w:rsidRDefault="00715FC2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참여자가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다른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B758FA" w:rsidRPr="00BF3131">
        <w:rPr>
          <w:rFonts w:eastAsiaTheme="minorHAnsi" w:cs="Times New Roman" w:hint="eastAsia"/>
        </w:rPr>
        <w:t xml:space="preserve"> 지목, </w:t>
      </w:r>
      <w:r w:rsidRPr="00BF3131">
        <w:rPr>
          <w:rFonts w:eastAsiaTheme="minorHAnsi" w:cs="Times New Roman" w:hint="eastAsia"/>
        </w:rPr>
        <w:t>상대팀의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지목하여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맞으면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승리로</w:t>
      </w:r>
      <w:r w:rsidR="00B758FA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이끌고, 틀리면 본인의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퇴장.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0" w:name="_Toc513374190"/>
      <w:r w:rsidRPr="00BF3131">
        <w:rPr>
          <w:rFonts w:eastAsiaTheme="minorHAnsi" w:cs="Times New Roman" w:hint="eastAsia"/>
        </w:rPr>
        <w:lastRenderedPageBreak/>
        <w:t>Help / Log</w:t>
      </w:r>
      <w:bookmarkEnd w:id="70"/>
    </w:p>
    <w:p w:rsidR="00691A1C" w:rsidRPr="00BF3131" w:rsidRDefault="00691A1C" w:rsidP="00691A1C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/>
        </w:rPr>
        <w:t>Discord</w:t>
      </w:r>
      <w:r w:rsidRPr="00BF3131">
        <w:rPr>
          <w:rFonts w:eastAsiaTheme="minorHAnsi" w:hint="eastAsia"/>
        </w:rPr>
        <w:t>에 도움말 명령어를 입력하는 것으로 [</w:t>
      </w:r>
      <w:proofErr w:type="spellStart"/>
      <w:r w:rsidRPr="00BF3131">
        <w:rPr>
          <w:rFonts w:eastAsiaTheme="minorHAnsi" w:hint="eastAsia"/>
        </w:rPr>
        <w:t>봇</w:t>
      </w:r>
      <w:proofErr w:type="spellEnd"/>
      <w:r w:rsidRPr="00BF3131">
        <w:rPr>
          <w:rFonts w:eastAsiaTheme="minorHAnsi" w:hint="eastAsia"/>
        </w:rPr>
        <w:t>]을 사용하기 위해 필요한 명령어나 게임의 룰을 볼 수 있다</w:t>
      </w:r>
      <w:proofErr w:type="gramStart"/>
      <w:r w:rsidRPr="00BF3131">
        <w:rPr>
          <w:rFonts w:eastAsiaTheme="minorHAnsi" w:hint="eastAsia"/>
        </w:rPr>
        <w:t>.또한,게임</w:t>
      </w:r>
      <w:proofErr w:type="gramEnd"/>
      <w:r w:rsidRPr="00BF3131">
        <w:rPr>
          <w:rFonts w:eastAsiaTheme="minorHAnsi" w:hint="eastAsia"/>
        </w:rPr>
        <w:t xml:space="preserve"> 도중에 로그 명령어를 입력하는 것으로 지금까지 이루어진 문답 내역</w:t>
      </w:r>
      <w:r w:rsidR="00715FC2" w:rsidRPr="00BF3131">
        <w:rPr>
          <w:rFonts w:eastAsiaTheme="minorHAnsi" w:hint="eastAsia"/>
        </w:rPr>
        <w:t>을</w:t>
      </w:r>
      <w:r w:rsidRPr="00BF3131">
        <w:rPr>
          <w:rFonts w:eastAsiaTheme="minorHAnsi" w:hint="eastAsia"/>
        </w:rPr>
        <w:t xml:space="preserve"> 볼 수 있다.</w:t>
      </w:r>
    </w:p>
    <w:p w:rsidR="00691A1C" w:rsidRPr="00BF3131" w:rsidRDefault="00691A1C" w:rsidP="00637D29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1" w:name="_Toc513374191"/>
      <w:proofErr w:type="spellStart"/>
      <w:r w:rsidRPr="00BF3131">
        <w:rPr>
          <w:rFonts w:eastAsiaTheme="minorHAnsi" w:cs="Times New Roman" w:hint="eastAsia"/>
        </w:rPr>
        <w:t>전적기록</w:t>
      </w:r>
      <w:bookmarkEnd w:id="71"/>
      <w:proofErr w:type="spellEnd"/>
    </w:p>
    <w:p w:rsidR="00691A1C" w:rsidRPr="00BF3131" w:rsidRDefault="00691A1C" w:rsidP="001F4713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참여자들의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승패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기록은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게임마다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자동적으로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데이터베이스에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저장된다.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명령어를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입력하는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것으로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자신의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승률,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순위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등을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확인할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있으며,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원한다면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기록을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초기화할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있다.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전적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사항의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본인의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요청에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따라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공개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및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비공개로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설정할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수</w:t>
      </w:r>
      <w:r w:rsidR="008967AB" w:rsidRPr="00BF3131">
        <w:rPr>
          <w:rFonts w:eastAsiaTheme="minorHAnsi" w:cs="Times New Roman" w:hint="eastAsia"/>
        </w:rPr>
        <w:t xml:space="preserve"> </w:t>
      </w:r>
      <w:r w:rsidR="00715FC2" w:rsidRPr="00BF3131">
        <w:rPr>
          <w:rFonts w:eastAsiaTheme="minorHAnsi" w:cs="Times New Roman" w:hint="eastAsia"/>
        </w:rPr>
        <w:t>있다.</w:t>
      </w:r>
    </w:p>
    <w:p w:rsidR="00887055" w:rsidRPr="00BF3131" w:rsidRDefault="00887055" w:rsidP="00DC5EF1">
      <w:pPr>
        <w:rPr>
          <w:rFonts w:eastAsiaTheme="minorHAnsi" w:cs="Times New Roman"/>
        </w:rPr>
      </w:pPr>
    </w:p>
    <w:p w:rsidR="00E72575" w:rsidRPr="00D570F3" w:rsidRDefault="00E72575" w:rsidP="00E72575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72" w:name="_Toc513308732"/>
      <w:bookmarkStart w:id="73" w:name="_Toc513374192"/>
      <w:r w:rsidRPr="00D570F3">
        <w:rPr>
          <w:rFonts w:eastAsiaTheme="minorHAnsi" w:cs="Times New Roman"/>
          <w:sz w:val="32"/>
        </w:rPr>
        <w:t>Non-Functional Requirements</w:t>
      </w:r>
      <w:bookmarkEnd w:id="72"/>
      <w:bookmarkEnd w:id="73"/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74" w:name="_Toc513308733"/>
      <w:bookmarkStart w:id="75" w:name="_Toc513374193"/>
      <w:r w:rsidRPr="00D570F3">
        <w:rPr>
          <w:rFonts w:eastAsiaTheme="minorHAnsi" w:cs="Times New Roman" w:hint="eastAsia"/>
          <w:sz w:val="24"/>
        </w:rPr>
        <w:t>Product Requirement</w:t>
      </w:r>
      <w:bookmarkEnd w:id="74"/>
      <w:bookmarkEnd w:id="75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6" w:name="_Toc513308734"/>
      <w:bookmarkStart w:id="77" w:name="_Toc513374194"/>
      <w:r w:rsidRPr="00BF3131">
        <w:rPr>
          <w:rFonts w:eastAsiaTheme="minorHAnsi" w:cs="Times New Roman" w:hint="eastAsia"/>
        </w:rPr>
        <w:t>Performance Requirement</w:t>
      </w:r>
      <w:bookmarkEnd w:id="76"/>
      <w:bookmarkEnd w:id="77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78" w:name="_Toc513308735"/>
      <w:bookmarkStart w:id="79" w:name="_Toc513374195"/>
      <w:r w:rsidRPr="00BF3131">
        <w:rPr>
          <w:rFonts w:eastAsiaTheme="minorHAnsi" w:cs="Times New Roman" w:hint="eastAsia"/>
        </w:rPr>
        <w:t>Security Requirement</w:t>
      </w:r>
      <w:bookmarkEnd w:id="78"/>
      <w:bookmarkEnd w:id="7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0" w:name="_Toc513308736"/>
      <w:bookmarkStart w:id="81" w:name="_Toc513374196"/>
      <w:r w:rsidRPr="00BF3131">
        <w:rPr>
          <w:rFonts w:eastAsiaTheme="minorHAnsi" w:cs="Times New Roman" w:hint="eastAsia"/>
        </w:rPr>
        <w:t>Efficiency Requirement</w:t>
      </w:r>
      <w:bookmarkEnd w:id="80"/>
      <w:bookmarkEnd w:id="81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 보다 외부 API를 적극적으로 활용하여 서버 유지에 필요한 자원을 줄인다</w:t>
      </w:r>
      <w:proofErr w:type="gramStart"/>
      <w:r w:rsidRPr="00BF3131">
        <w:rPr>
          <w:rFonts w:eastAsiaTheme="minorHAnsi" w:cs="Times New Roman"/>
        </w:rPr>
        <w:t>.</w:t>
      </w:r>
      <w:r w:rsidRPr="00BF3131">
        <w:rPr>
          <w:rFonts w:eastAsiaTheme="minorHAnsi" w:cs="Times New Roman" w:hint="eastAsia"/>
        </w:rPr>
        <w:t>.</w:t>
      </w:r>
      <w:proofErr w:type="gramEnd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2" w:name="_Toc513308737"/>
      <w:bookmarkStart w:id="83" w:name="_Toc513374197"/>
      <w:r w:rsidRPr="00BF3131">
        <w:rPr>
          <w:rFonts w:eastAsiaTheme="minorHAnsi" w:cs="Times New Roman" w:hint="eastAsia"/>
        </w:rPr>
        <w:lastRenderedPageBreak/>
        <w:t>Dependability Requirement</w:t>
      </w:r>
      <w:bookmarkEnd w:id="82"/>
      <w:bookmarkEnd w:id="83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  <w:i/>
        </w:rPr>
        <w:t xml:space="preserve">  </w:t>
      </w: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4" w:name="_Toc513308738"/>
      <w:bookmarkStart w:id="85" w:name="_Toc513374198"/>
      <w:r w:rsidRPr="00BF3131">
        <w:rPr>
          <w:rFonts w:eastAsiaTheme="minorHAnsi" w:cs="Times New Roman" w:hint="eastAsia"/>
        </w:rPr>
        <w:t>Usability Requirement</w:t>
      </w:r>
      <w:bookmarkEnd w:id="84"/>
      <w:bookmarkEnd w:id="85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최대한 명령어의 의존하지 않고, 즉 자연어로서의 명령을 잘 처리하도록 개발해야 한다.</w:t>
      </w:r>
    </w:p>
    <w:p w:rsidR="00E72575" w:rsidRPr="00D570F3" w:rsidRDefault="00E72575" w:rsidP="00E72575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  <w:szCs w:val="28"/>
        </w:rPr>
      </w:pPr>
      <w:bookmarkStart w:id="86" w:name="_Toc513308739"/>
      <w:bookmarkStart w:id="87" w:name="_Toc513374199"/>
      <w:r w:rsidRPr="00D570F3">
        <w:rPr>
          <w:rFonts w:eastAsiaTheme="minorHAnsi" w:cs="Times New Roman" w:hint="eastAsia"/>
          <w:sz w:val="24"/>
          <w:szCs w:val="28"/>
        </w:rPr>
        <w:t>Organizational Requirement</w:t>
      </w:r>
      <w:bookmarkEnd w:id="86"/>
      <w:bookmarkEnd w:id="87"/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88" w:name="_Toc513308740"/>
      <w:bookmarkStart w:id="89" w:name="_Toc513374200"/>
      <w:r w:rsidRPr="00BF3131">
        <w:rPr>
          <w:rFonts w:eastAsiaTheme="minorHAnsi" w:cs="Times New Roman" w:hint="eastAsia"/>
        </w:rPr>
        <w:t>Environment Requirement</w:t>
      </w:r>
      <w:bookmarkEnd w:id="88"/>
      <w:bookmarkEnd w:id="89"/>
    </w:p>
    <w:p w:rsidR="00E72575" w:rsidRPr="00BF3131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Discord bot으로서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대부분 기능은 Discord API에 묶여있다</w:t>
      </w:r>
      <w:proofErr w:type="gramStart"/>
      <w:r w:rsidRPr="00BF3131">
        <w:rPr>
          <w:rFonts w:eastAsiaTheme="minorHAnsi" w:cs="Times New Roman"/>
        </w:rPr>
        <w:t>.따라서</w:t>
      </w:r>
      <w:proofErr w:type="gramEnd"/>
      <w:r w:rsidRPr="00BF3131">
        <w:rPr>
          <w:rFonts w:eastAsiaTheme="minorHAnsi" w:cs="Times New Roman"/>
        </w:rPr>
        <w:t>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Discord에서 사용하기에 최적화되어 있어야 한다. Discord는 PC 프로그램과 </w:t>
      </w:r>
      <w:proofErr w:type="spellStart"/>
      <w:r w:rsidRPr="00BF3131">
        <w:rPr>
          <w:rFonts w:eastAsiaTheme="minorHAnsi" w:cs="Times New Roman"/>
        </w:rPr>
        <w:t>모바일</w:t>
      </w:r>
      <w:proofErr w:type="spellEnd"/>
      <w:r w:rsidRPr="00BF3131">
        <w:rPr>
          <w:rFonts w:eastAsiaTheme="minorHAnsi" w:cs="Times New Roman"/>
        </w:rPr>
        <w:t xml:space="preserve"> 어플리케이션 두 종류의 플랫폼을 지원한다.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두 플랫폼 모두에서 사용될 것을 고려하여 만들어져야 한다.</w:t>
      </w:r>
      <w:r w:rsidRPr="00BF3131">
        <w:rPr>
          <w:rFonts w:eastAsiaTheme="minorHAnsi" w:cs="Times New Roman" w:hint="eastAsia"/>
        </w:rPr>
        <w:t xml:space="preserve"> 즉, </w:t>
      </w:r>
      <w:proofErr w:type="spellStart"/>
      <w:r w:rsidRPr="00BF3131">
        <w:rPr>
          <w:rFonts w:eastAsiaTheme="minorHAnsi" w:cs="Times New Roman" w:hint="eastAsia"/>
        </w:rPr>
        <w:t>가독성</w:t>
      </w:r>
      <w:proofErr w:type="spellEnd"/>
      <w:r w:rsidRPr="00BF3131">
        <w:rPr>
          <w:rFonts w:eastAsiaTheme="minorHAnsi" w:cs="Times New Roman" w:hint="eastAsia"/>
        </w:rPr>
        <w:t xml:space="preserve"> 초점을 두고 </w:t>
      </w:r>
      <w:proofErr w:type="spellStart"/>
      <w:r w:rsidRPr="00BF3131">
        <w:rPr>
          <w:rFonts w:eastAsiaTheme="minorHAnsi" w:cs="Times New Roman" w:hint="eastAsia"/>
        </w:rPr>
        <w:t>모바일</w:t>
      </w:r>
      <w:proofErr w:type="spellEnd"/>
      <w:r w:rsidRPr="00BF3131">
        <w:rPr>
          <w:rFonts w:eastAsiaTheme="minorHAnsi" w:cs="Times New Roman" w:hint="eastAsia"/>
        </w:rPr>
        <w:t xml:space="preserve"> 환경과 </w:t>
      </w:r>
      <w:proofErr w:type="spellStart"/>
      <w:r w:rsidRPr="00BF3131">
        <w:rPr>
          <w:rFonts w:eastAsiaTheme="minorHAnsi" w:cs="Times New Roman" w:hint="eastAsia"/>
        </w:rPr>
        <w:t>데스트탑</w:t>
      </w:r>
      <w:proofErr w:type="spellEnd"/>
      <w:r w:rsidRPr="00BF3131">
        <w:rPr>
          <w:rFonts w:eastAsiaTheme="minorHAnsi" w:cs="Times New Roman" w:hint="eastAsia"/>
        </w:rPr>
        <w:t xml:space="preserve"> 환경에서의 </w:t>
      </w:r>
      <w:proofErr w:type="spellStart"/>
      <w:r w:rsidRPr="00BF3131">
        <w:rPr>
          <w:rFonts w:eastAsiaTheme="minorHAnsi" w:cs="Times New Roman" w:hint="eastAsia"/>
        </w:rPr>
        <w:t>가독성을</w:t>
      </w:r>
      <w:proofErr w:type="spellEnd"/>
      <w:r w:rsidRPr="00BF3131">
        <w:rPr>
          <w:rFonts w:eastAsiaTheme="minorHAnsi" w:cs="Times New Roman" w:hint="eastAsia"/>
        </w:rPr>
        <w:t xml:space="preserve"> 동등한 수준으로 유지해야 한다.</w:t>
      </w:r>
    </w:p>
    <w:p w:rsidR="00E72575" w:rsidRPr="00BF3131" w:rsidRDefault="00E72575" w:rsidP="00E72575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90" w:name="_Toc513308741"/>
      <w:bookmarkStart w:id="91" w:name="_Toc513374201"/>
      <w:r w:rsidRPr="00BF3131">
        <w:rPr>
          <w:rFonts w:eastAsiaTheme="minorHAnsi" w:cs="Times New Roman" w:hint="eastAsia"/>
        </w:rPr>
        <w:t>Operational Requirement</w:t>
      </w:r>
      <w:bookmarkEnd w:id="90"/>
      <w:bookmarkEnd w:id="91"/>
    </w:p>
    <w:p w:rsidR="00E72575" w:rsidRDefault="00E72575" w:rsidP="00E72575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자연어의 해석을 위해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</w:t>
      </w:r>
      <w:r w:rsidRPr="00BF3131">
        <w:rPr>
          <w:rFonts w:eastAsiaTheme="minorHAnsi" w:cs="Times New Roman" w:hint="eastAsia"/>
        </w:rPr>
        <w:t xml:space="preserve"> 버전의 업데이트와 자연스러운 자연어 해석을 위해 지속적인 학습을 시킬 수 있도록 설계한다. </w:t>
      </w:r>
    </w:p>
    <w:p w:rsidR="003C68E7" w:rsidRDefault="003C68E7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8B74DA" w:rsidRPr="00BF3131" w:rsidRDefault="008B74DA" w:rsidP="00E72575">
      <w:pPr>
        <w:pStyle w:val="a3"/>
        <w:ind w:leftChars="0" w:left="851"/>
        <w:rPr>
          <w:rFonts w:eastAsiaTheme="minorHAnsi" w:cs="Times New Roman"/>
        </w:rPr>
      </w:pPr>
    </w:p>
    <w:p w:rsidR="006B74E0" w:rsidRPr="00BF3131" w:rsidRDefault="006B74E0" w:rsidP="006B74E0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92" w:name="_Toc513308742"/>
      <w:bookmarkStart w:id="93" w:name="_Toc513374202"/>
      <w:r w:rsidRPr="00BF3131">
        <w:rPr>
          <w:rFonts w:eastAsiaTheme="minorHAnsi" w:cs="Times New Roman"/>
          <w:sz w:val="40"/>
        </w:rPr>
        <w:lastRenderedPageBreak/>
        <w:t>System Architecture</w:t>
      </w:r>
      <w:bookmarkEnd w:id="92"/>
      <w:bookmarkEnd w:id="93"/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4" w:name="_Toc513308743"/>
      <w:bookmarkStart w:id="95" w:name="_Toc513374203"/>
      <w:r w:rsidRPr="00D570F3">
        <w:rPr>
          <w:rFonts w:eastAsiaTheme="minorHAnsi" w:cs="Times New Roman"/>
          <w:sz w:val="32"/>
        </w:rPr>
        <w:t>Objective</w:t>
      </w:r>
      <w:bookmarkEnd w:id="94"/>
      <w:bookmarkEnd w:id="95"/>
    </w:p>
    <w:p w:rsidR="006B74E0" w:rsidRPr="00BF3131" w:rsidRDefault="006B74E0" w:rsidP="006B74E0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 xml:space="preserve">System Architecture에서는 각 Component들의 hierarchy에 대하여 Diagram등을 이용해 서술한다. </w:t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D570F3">
        <w:rPr>
          <w:rFonts w:eastAsiaTheme="minorHAnsi" w:cs="Times New Roman"/>
          <w:sz w:val="32"/>
        </w:rPr>
        <w:t xml:space="preserve"> </w:t>
      </w:r>
      <w:bookmarkStart w:id="96" w:name="_Toc513308744"/>
      <w:bookmarkStart w:id="97" w:name="_Toc513374204"/>
      <w:r w:rsidRPr="00D570F3">
        <w:rPr>
          <w:rFonts w:eastAsiaTheme="minorHAnsi" w:cs="Times New Roman" w:hint="eastAsia"/>
          <w:sz w:val="32"/>
        </w:rPr>
        <w:t xml:space="preserve">Start </w:t>
      </w:r>
      <w:r w:rsidRPr="00D570F3">
        <w:rPr>
          <w:rFonts w:eastAsiaTheme="minorHAnsi" w:cs="Times New Roman"/>
          <w:sz w:val="32"/>
        </w:rPr>
        <w:t>Syste</w:t>
      </w:r>
      <w:r w:rsidRPr="00D570F3">
        <w:rPr>
          <w:rFonts w:eastAsiaTheme="minorHAnsi" w:cs="Times New Roman" w:hint="eastAsia"/>
          <w:sz w:val="32"/>
        </w:rPr>
        <w:t>m</w:t>
      </w:r>
      <w:bookmarkEnd w:id="96"/>
      <w:bookmarkEnd w:id="97"/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Start System은 한 유저가 게임을 시작을 알리면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]은 게임에 필요한 system들을 초기화 하고, 참가할 참여자를 모집하고 참가할 유저들이 결정되면 참여자들로 구성되어 리스트 형식으로 고유 식별 정보를 받고, 이 정보를 토대로 DB에서 각 참여자의 전적 정보를 받아 구성하고 새로운 참여자는 데이터를 구성한다.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각 참여자들에게 게임에 필요함 정보를 도움방법을 제시하고, 적용될 게임 내에서의 역할과 제약조건들을 부여하고 게임의 시작을 알린다.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즉, Start &amp; </w:t>
      </w:r>
      <w:proofErr w:type="gramStart"/>
      <w:r w:rsidRPr="00BF3131">
        <w:rPr>
          <w:rFonts w:eastAsiaTheme="minorHAnsi" w:cs="Times New Roman" w:hint="eastAsia"/>
        </w:rPr>
        <w:t>End  Manager가</w:t>
      </w:r>
      <w:proofErr w:type="gramEnd"/>
      <w:r w:rsidRPr="00BF3131">
        <w:rPr>
          <w:rFonts w:eastAsiaTheme="minorHAnsi" w:cs="Times New Roman" w:hint="eastAsia"/>
        </w:rPr>
        <w:t xml:space="preserve"> 실행되어, Users-List 생성, initialization process를 진행한다.  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BF3131" w:rsidRDefault="00AA50B3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56" type="#_x0000_t202" style="position:absolute;left:0;text-align:left;margin-left:100.15pt;margin-top:209.9pt;width:254.7pt;height:.05pt;z-index:251706368" stroked="f">
            <v:textbox style="mso-next-textbox:#_x0000_s1056;mso-fit-shape-to-text:t" inset="0,0,0,0">
              <w:txbxContent>
                <w:p w:rsidR="00AA50B3" w:rsidRPr="00142FB9" w:rsidRDefault="00AA50B3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98" w:name="_Toc513373835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2</w:t>
                    </w:r>
                  </w:fldSimple>
                  <w:r>
                    <w:rPr>
                      <w:rFonts w:hint="eastAsia"/>
                    </w:rPr>
                    <w:t xml:space="preserve"> Start system</w:t>
                  </w:r>
                  <w:bookmarkEnd w:id="98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1271905</wp:posOffset>
            </wp:positionH>
            <wp:positionV relativeFrom="paragraph">
              <wp:posOffset>116840</wp:posOffset>
            </wp:positionV>
            <wp:extent cx="3234690" cy="2491740"/>
            <wp:effectExtent l="19050" t="0" r="3810" b="0"/>
            <wp:wrapTopAndBottom/>
            <wp:docPr id="1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99" w:name="_Toc513308745"/>
      <w:bookmarkStart w:id="100" w:name="_Toc513374205"/>
      <w:r w:rsidRPr="00D570F3">
        <w:rPr>
          <w:rFonts w:eastAsiaTheme="minorHAnsi" w:cs="Times New Roman" w:hint="eastAsia"/>
          <w:sz w:val="32"/>
        </w:rPr>
        <w:t>End System</w:t>
      </w:r>
      <w:bookmarkEnd w:id="99"/>
      <w:bookmarkEnd w:id="100"/>
    </w:p>
    <w:p w:rsidR="006B74E0" w:rsidRPr="00BF3131" w:rsidRDefault="00AA50B3" w:rsidP="006B74E0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7" type="#_x0000_t202" style="position:absolute;left:0;text-align:left;margin-left:100.4pt;margin-top:291.8pt;width:254.15pt;height:.05pt;z-index:251708416" stroked="f">
            <v:textbox style="mso-next-textbox:#_x0000_s1057;mso-fit-shape-to-text:t" inset="0,0,0,0">
              <w:txbxContent>
                <w:p w:rsidR="00AA50B3" w:rsidRPr="00EC1D76" w:rsidRDefault="00AA50B3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1" w:name="_Toc513373836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3</w:t>
                    </w:r>
                  </w:fldSimple>
                  <w:r>
                    <w:rPr>
                      <w:rFonts w:hint="eastAsia"/>
                    </w:rPr>
                    <w:t xml:space="preserve"> End System</w:t>
                  </w:r>
                  <w:bookmarkEnd w:id="101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1275080</wp:posOffset>
            </wp:positionH>
            <wp:positionV relativeFrom="paragraph">
              <wp:posOffset>1156970</wp:posOffset>
            </wp:positionV>
            <wp:extent cx="3227705" cy="2491740"/>
            <wp:effectExtent l="19050" t="0" r="0" b="0"/>
            <wp:wrapTopAndBottom/>
            <wp:docPr id="12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70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B74E0" w:rsidRPr="00BF3131">
        <w:rPr>
          <w:rFonts w:eastAsiaTheme="minorHAnsi" w:cs="Times New Roman" w:hint="eastAsia"/>
        </w:rPr>
        <w:t xml:space="preserve">  상대팀의 왕을 제거하는데 성공을 했을 때, 승리 팀을 알린다. 그리고 참여자 전적 정보를 DB에 갱신을 하거나 새로이 추가를 하고, 게임을 진행하면서 얻었던 논리식 등을 [</w:t>
      </w:r>
      <w:proofErr w:type="spellStart"/>
      <w:r w:rsidR="006B74E0" w:rsidRPr="00BF3131">
        <w:rPr>
          <w:rFonts w:eastAsiaTheme="minorHAnsi" w:cs="Times New Roman" w:hint="eastAsia"/>
        </w:rPr>
        <w:t>봇</w:t>
      </w:r>
      <w:proofErr w:type="spellEnd"/>
      <w:r w:rsidR="006B74E0" w:rsidRPr="00BF3131">
        <w:rPr>
          <w:rFonts w:eastAsiaTheme="minorHAnsi" w:cs="Times New Roman" w:hint="eastAsia"/>
        </w:rPr>
        <w:t xml:space="preserve">]의 학습에 이용하기 위해서 </w:t>
      </w:r>
      <w:proofErr w:type="spellStart"/>
      <w:r w:rsidR="006B74E0" w:rsidRPr="00BF3131">
        <w:rPr>
          <w:rFonts w:eastAsiaTheme="minorHAnsi" w:cs="Times New Roman" w:hint="eastAsia"/>
        </w:rPr>
        <w:t>dialogFlow</w:t>
      </w:r>
      <w:proofErr w:type="spellEnd"/>
      <w:r w:rsidR="006B74E0" w:rsidRPr="00BF3131">
        <w:rPr>
          <w:rFonts w:eastAsiaTheme="minorHAnsi" w:cs="Times New Roman" w:hint="eastAsia"/>
        </w:rPr>
        <w:t>에서 사용될 data format(</w:t>
      </w:r>
      <w:proofErr w:type="spellStart"/>
      <w:r w:rsidR="006B74E0" w:rsidRPr="00BF3131">
        <w:rPr>
          <w:rFonts w:eastAsiaTheme="minorHAnsi" w:cs="Times New Roman" w:hint="eastAsia"/>
        </w:rPr>
        <w:t>json</w:t>
      </w:r>
      <w:proofErr w:type="spellEnd"/>
      <w:r w:rsidR="006B74E0" w:rsidRPr="00BF3131">
        <w:rPr>
          <w:rFonts w:eastAsiaTheme="minorHAnsi" w:cs="Times New Roman" w:hint="eastAsia"/>
        </w:rPr>
        <w:t xml:space="preserve"> format)에 맞게 만들어 저장하고 관리한다.</w:t>
      </w:r>
    </w:p>
    <w:p w:rsidR="006B74E0" w:rsidRPr="00BF3131" w:rsidRDefault="006B74E0" w:rsidP="006B74E0">
      <w:pPr>
        <w:pStyle w:val="a3"/>
        <w:ind w:leftChars="0" w:left="567"/>
        <w:rPr>
          <w:rFonts w:eastAsiaTheme="minorHAnsi" w:cs="Times New Roman"/>
        </w:rPr>
      </w:pPr>
    </w:p>
    <w:p w:rsidR="006B74E0" w:rsidRPr="00D570F3" w:rsidRDefault="006B74E0" w:rsidP="006B74E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2" w:name="_Toc513308746"/>
      <w:bookmarkStart w:id="103" w:name="_Toc513374206"/>
      <w:r w:rsidRPr="00D570F3">
        <w:rPr>
          <w:rFonts w:eastAsiaTheme="minorHAnsi" w:cs="Times New Roman" w:hint="eastAsia"/>
          <w:sz w:val="32"/>
        </w:rPr>
        <w:t>Q &amp; A</w:t>
      </w:r>
      <w:r w:rsidRPr="00D570F3">
        <w:rPr>
          <w:rFonts w:eastAsiaTheme="minorHAnsi" w:cs="Times New Roman"/>
          <w:sz w:val="32"/>
        </w:rPr>
        <w:t xml:space="preserve"> System</w:t>
      </w:r>
      <w:bookmarkEnd w:id="102"/>
      <w:bookmarkEnd w:id="103"/>
    </w:p>
    <w:p w:rsidR="00E22BDF" w:rsidRPr="00BF3131" w:rsidRDefault="006B74E0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Q&amp;A System은 질문자의 질문과 답변자의 답변 text를 해석하고</w:t>
      </w:r>
      <w:proofErr w:type="gramStart"/>
      <w:r w:rsidRPr="00BF3131">
        <w:rPr>
          <w:rFonts w:eastAsiaTheme="minorHAnsi" w:cs="Times New Roman"/>
        </w:rPr>
        <w:t>,올바른</w:t>
      </w:r>
      <w:proofErr w:type="gramEnd"/>
      <w:r w:rsidRPr="00BF3131">
        <w:rPr>
          <w:rFonts w:eastAsiaTheme="minorHAnsi" w:cs="Times New Roman"/>
        </w:rPr>
        <w:t xml:space="preserve"> 답변과 실제 답변을 비교하여 결과를 판별하는 시스템이다.질문자가 Discord상에 질문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통해서 입력 받은 text를 해석한다.해석된 text는 JSON형태로 번역되며 답변자의 제약조건을 고려하여 올바른 답변이 무엇일지 계산한다.답변자가 Discord상에 답변 text를 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]은 </w:t>
      </w:r>
      <w:proofErr w:type="spellStart"/>
      <w:r w:rsidRPr="00BF3131">
        <w:rPr>
          <w:rFonts w:eastAsiaTheme="minorHAnsi" w:cs="Times New Roman"/>
        </w:rPr>
        <w:t>Dialogflow</w:t>
      </w:r>
      <w:proofErr w:type="spellEnd"/>
      <w:r w:rsidRPr="00BF3131">
        <w:rPr>
          <w:rFonts w:eastAsiaTheme="minorHAnsi" w:cs="Times New Roman"/>
        </w:rPr>
        <w:t xml:space="preserve"> API를 통</w:t>
      </w:r>
      <w:r w:rsidRPr="00BF3131">
        <w:rPr>
          <w:rFonts w:eastAsiaTheme="minorHAnsi" w:cs="Times New Roman" w:hint="eastAsia"/>
        </w:rPr>
        <w:t>해서</w:t>
      </w:r>
      <w:r w:rsidRPr="00BF3131">
        <w:rPr>
          <w:rFonts w:eastAsiaTheme="minorHAnsi" w:cs="Times New Roman"/>
        </w:rPr>
        <w:t xml:space="preserve"> 입력 받은 text가 긍정의 의미인지 부정의 의미인지 해석한다.해석된 답변이 미리 계산된 올바른 답변과 일치하는지 비교하여,불일치할 경우 답변자에게 </w:t>
      </w:r>
      <w:proofErr w:type="spellStart"/>
      <w:r w:rsidRPr="00BF3131">
        <w:rPr>
          <w:rFonts w:eastAsiaTheme="minorHAnsi" w:cs="Times New Roman"/>
        </w:rPr>
        <w:t>패널티를</w:t>
      </w:r>
      <w:proofErr w:type="spellEnd"/>
      <w:r w:rsidRPr="00BF3131">
        <w:rPr>
          <w:rFonts w:eastAsiaTheme="minorHAnsi" w:cs="Times New Roman"/>
        </w:rPr>
        <w:t xml:space="preserve"> 부과한다.질문과 답변 그리고 결과는 log에 기록된다.</w:t>
      </w:r>
    </w:p>
    <w:p w:rsidR="00E22BDF" w:rsidRPr="00BF3131" w:rsidRDefault="00AA50B3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lastRenderedPageBreak/>
        <w:pict>
          <v:shape id="_x0000_s1058" type="#_x0000_t202" style="position:absolute;left:0;text-align:left;margin-left:111pt;margin-top:255.15pt;width:258pt;height:.05pt;z-index:251710464" stroked="f">
            <v:textbox style="mso-next-textbox:#_x0000_s1058;mso-fit-shape-to-text:t" inset="0,0,0,0">
              <w:txbxContent>
                <w:p w:rsidR="00AA50B3" w:rsidRPr="009531C5" w:rsidRDefault="00AA50B3" w:rsidP="00BF32F7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bookmarkStart w:id="104" w:name="_Toc513373837"/>
                  <w:r>
                    <w:t xml:space="preserve">Figure </w:t>
                  </w:r>
                  <w:fldSimple w:instr=" SEQ Figure \* ARABIC ">
                    <w:r>
                      <w:rPr>
                        <w:noProof/>
                      </w:rPr>
                      <w:t>4</w:t>
                    </w:r>
                  </w:fldSimple>
                  <w:r>
                    <w:rPr>
                      <w:rFonts w:hint="eastAsia"/>
                    </w:rPr>
                    <w:t xml:space="preserve"> Q &amp; A System</w:t>
                  </w:r>
                  <w:bookmarkEnd w:id="104"/>
                </w:p>
              </w:txbxContent>
            </v:textbox>
            <w10:wrap type="topAndBottom"/>
          </v:shape>
        </w:pict>
      </w:r>
      <w:r w:rsidR="006B74E0" w:rsidRPr="00BF3131">
        <w:rPr>
          <w:rFonts w:eastAsiaTheme="minorHAnsi" w:cs="Times New Roman"/>
          <w:noProof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68580</wp:posOffset>
            </wp:positionV>
            <wp:extent cx="3276600" cy="3114675"/>
            <wp:effectExtent l="19050" t="0" r="0" b="0"/>
            <wp:wrapTopAndBottom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[SA]Q&amp;ASyste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D570F3" w:rsidRDefault="009B7E31" w:rsidP="001601D9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5" w:name="_Toc513374207"/>
      <w:r w:rsidRPr="00D570F3">
        <w:rPr>
          <w:rFonts w:eastAsiaTheme="minorHAnsi" w:cs="Times New Roman" w:hint="eastAsia"/>
          <w:sz w:val="32"/>
        </w:rPr>
        <w:t>Elimination System</w:t>
      </w:r>
      <w:bookmarkEnd w:id="105"/>
    </w:p>
    <w:p w:rsidR="001601D9" w:rsidRPr="00BF3131" w:rsidRDefault="00B12948" w:rsidP="00B12948">
      <w:pPr>
        <w:pStyle w:val="a3"/>
        <w:ind w:leftChars="0" w:left="567" w:firstLineChars="100" w:firstLine="20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Elimination System은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특정인을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지목했을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때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</w:t>
      </w:r>
      <w:r w:rsidR="007700C8" w:rsidRPr="00BF3131">
        <w:rPr>
          <w:rFonts w:eastAsiaTheme="minorHAnsi" w:cs="Times New Roman" w:hint="eastAsia"/>
        </w:rPr>
        <w:t xml:space="preserve"> </w:t>
      </w:r>
      <w:proofErr w:type="spellStart"/>
      <w:r w:rsidRPr="00BF3131">
        <w:rPr>
          <w:rFonts w:eastAsiaTheme="minorHAnsi" w:cs="Times New Roman" w:hint="eastAsia"/>
        </w:rPr>
        <w:t>Dialogflow</w:t>
      </w:r>
      <w:proofErr w:type="spellEnd"/>
      <w:r w:rsidRPr="00BF3131">
        <w:rPr>
          <w:rFonts w:eastAsiaTheme="minorHAnsi" w:cs="Times New Roman" w:hint="eastAsia"/>
        </w:rPr>
        <w:t>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이용해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인지한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실제로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상대팀의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왕인지를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확인해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맞을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속한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팀의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승리를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선언하고 End System으로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넘긴다. 틀렸을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지목한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참여자를</w:t>
      </w:r>
      <w:r w:rsidR="004C64B1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게임에서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제외하고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그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참여자의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죽음을</w:t>
      </w:r>
      <w:r w:rsidR="007700C8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선언한다.  </w:t>
      </w:r>
    </w:p>
    <w:p w:rsidR="001601D9" w:rsidRPr="00BF3131" w:rsidRDefault="00AA50B3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group id="그룹 19" o:spid="_x0000_s1026" style="position:absolute;left:0;text-align:left;margin-left:61.5pt;margin-top:8.5pt;width:326.25pt;height:165pt;z-index:251674624" coordsize="41433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순서도: 대체 처리 5" o:spid="_x0000_s1027" type="#_x0000_t176" style="position:absolute;top:4762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oCJsEA&#10;AADaAAAADwAAAGRycy9kb3ducmV2LnhtbESPQWsCMRSE7wX/Q3iCt5oouNTVKCJYFnqq9eDxsXnu&#10;LiYvSxLd7b9vCoUeh5n5htnuR2fFk0LsPGtYzBUI4tqbjhsNl6/T6xuImJANWs+k4Zsi7HeTly2W&#10;xg/8Sc9zakSGcCxRQ5tSX0oZ65YcxrnvibN388FhyjI00gQcMtxZuVSqkA47zgst9nRsqb6fH05D&#10;9V7YcBwH1fGHsvX1UVRhXWg9m46HDYhEY/oP/7Uro2EF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qAibBAAAA2gAAAA8AAAAAAAAAAAAAAAAAmAIAAGRycy9kb3du&#10;cmV2LnhtbFBLBQYAAAAABAAEAPUAAACGAwAAAAA=&#10;" fillcolor="#95b3d7 [1940]" stroked="f" strokeweight="2pt">
              <v:textbox style="mso-next-textbox:#순서도: 대체 처리 5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Q&amp;A System</w:t>
                    </w:r>
                  </w:p>
                </w:txbxContent>
              </v:textbox>
            </v:shape>
            <v:shape id="순서도: 대체 처리 8" o:spid="_x0000_s1028" type="#_x0000_t176" style="position:absolute;left:19621;width:21812;height:209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xP1MAA&#10;AADaAAAADwAAAGRycy9kb3ducmV2LnhtbERPPWvDMBDdC/kP4grdGrkthOJENklKTdekGZztsC6W&#10;HetkLNV2+uujodDx8b43+Ww7MdLgG8cKXpYJCOLK6YZrBafvz+d3ED4ga+wck4IbecizxcMGU+0m&#10;PtB4DLWIIexTVGBC6FMpfWXIol+6njhyFzdYDBEOtdQDTjHcdvI1SVbSYsOxwWBPe0PV9fhjFbTl&#10;7q03mPBv0R6K4qxde/solXp6nLdrEIHm8C/+c39pBXFrvBJvgM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xP1MAAAADaAAAADwAAAAAAAAAAAAAAAACYAgAAZHJzL2Rvd25y&#10;ZXYueG1sUEsFBgAAAAAEAAQA9QAAAIUDAAAAAA==&#10;" fillcolor="#95b3d7 [1940]" stroked="f" strokeweight="2pt">
              <v:textbox style="mso-next-textbox:#순서도: 대체 처리 8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Elimination System</w:t>
                    </w:r>
                  </w:p>
                </w:txbxContent>
              </v:textbox>
            </v:shape>
            <v:shape id="순서도: 대체 처리 9" o:spid="_x0000_s1029" type="#_x0000_t176" style="position:absolute;top:15240;width:12192;height:428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cII8AA&#10;AADaAAAADwAAAGRycy9kb3ducmV2LnhtbESPQWsCMRSE7wX/Q3iCt5rYw1K3RhFBWfBU9dDjY/Pc&#10;XUxeliS6239vhEKPw8x8w6w2o7PiQSF2njUs5goEce1Nx42Gy3n//gkiJmSD1jNp+KUIm/XkbYWl&#10;8QN/0+OUGpEhHEvU0KbUl1LGuiWHce574uxdfXCYsgyNNAGHDHdWfihVSIcd54UWe9q1VN9Od6eh&#10;OhQ27MZBdXxUtv65F1VYFlrPpuP2C0SiMf2H/9qV0bCE15V8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cII8AAAADaAAAADwAAAAAAAAAAAAAAAACYAgAAZHJzL2Rvd25y&#10;ZXYueG1sUEsFBgAAAAAEAAQA9QAAAIUDAAAAAA==&#10;" fillcolor="#95b3d7 [1940]" stroked="f" strokeweight="2pt">
              <v:textbox style="mso-next-textbox:#순서도: 대체 처리 9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10" o:spid="_x0000_s1030" type="#_x0000_t176" style="position:absolute;left:21621;top:5715;width:10287;height:333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PVisIA&#10;AADbAAAADwAAAGRycy9kb3ducmV2LnhtbESPTWvCQBCG7wX/wzKCt7qJSCvRVbQiCD1pe/A4ZMck&#10;uDsbsltN/r1zEHqbYd6PZ1ab3jt1py42gQ3k0wwUcRlsw5WB35/D+wJUTMgWXWAyMFCEzXr0tsLC&#10;hgef6H5OlZIQjgUaqFNqC61jWZPHOA0tsdyuofOYZO0qbTt8SLh3epZlH9pjw9JQY0tfNZW385+X&#10;krC95ftFPgQ3u8zdfPg87fpvYybjfrsElahP/+KX+2gFX+jlFxlAr5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09WKwgAAANsAAAAPAAAAAAAAAAAAAAAAAJgCAABkcnMvZG93&#10;bnJldi54bWxQSwUGAAAAAAQABAD1AAAAhwMAAAAA&#10;" fillcolor="#e36c0a [2409]" stroked="f" strokeweight="2pt">
              <v:textbox style="mso-next-textbox:#순서도: 대체 처리 10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TEXT 분석</w:t>
                    </w:r>
                  </w:p>
                </w:txbxContent>
              </v:textbox>
            </v:shape>
            <v:shape id="순서도: 대체 처리 11" o:spid="_x0000_s1031" type="#_x0000_t176" style="position:absolute;left:21621;top:11334;width:11526;height:333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9wEcIA&#10;AADbAAAADwAAAGRycy9kb3ducmV2LnhtbESPS6vCMBCF9xf8D2EEd9e0IirVKD4QhLvysXA5NGNb&#10;TCalidr+e3NBcDfDOXO+M4tVa414UuMrxwrSYQKCOHe64kLB5bz/nYHwAVmjcUwKOvKwWvZ+Fphp&#10;9+IjPU+hEDGEfYYKyhDqTEqfl2TRD11NHLWbayyGuDaF1A2+Yrg1cpQkE2mx4kgosaZtSfn99LAR&#10;4tb3dDdLO2dG17EZd9Pjpv1TatBv13MQgdrwNX+uDzrWT+H/lzi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n3ARwgAAANsAAAAPAAAAAAAAAAAAAAAAAJgCAABkcnMvZG93&#10;bnJldi54bWxQSwUGAAAAAAQABAD1AAAAhwMAAAAA&#10;" fillcolor="#e36c0a [2409]" stroked="f" strokeweight="2pt">
              <v:textbox style="mso-next-textbox:#순서도: 대체 처리 11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결과 판별</w:t>
                    </w:r>
                  </w:p>
                </w:txbxContent>
              </v:textbox>
            </v:shape>
            <v:shape id="순서도: 대체 처리 12" o:spid="_x0000_s1032" type="#_x0000_t176" style="position:absolute;left:34861;top:11049;width:4763;height:361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uZsQA&#10;AADbAAAADwAAAGRycy9kb3ducmV2LnhtbESPQWvDMAyF74P9B6NBb4uTELaSxS1tR6GwU9oeehSx&#10;loTacoi9Nvn39WCwm8R7et9TtZ6sETcafe9YQZakIIgbp3tuFZxP+9clCB+QNRrHpGAmD+vV81OF&#10;pXZ3rul2DK2IIexLVNCFMJRS+qYjiz5xA3HUvt1oMcR1bKUe8R7DrZF5mr5Jiz1HQocD7Tpqrscf&#10;GyFuc80+l9nsTH4pTDG/19vpS6nFy7T5ABFoCv/mv+uDjvVz+P0lD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7mbEAAAA2wAAAA8AAAAAAAAAAAAAAAAAmAIAAGRycy9k&#10;b3ducmV2LnhtbFBLBQYAAAAABAAEAPUAAACJAwAAAAA=&#10;" fillcolor="#e36c0a [2409]" stroked="f" strokeweight="2pt">
              <v:textbox style="mso-next-textbox:#순서도: 대체 처리 12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Log</w:t>
                    </w:r>
                  </w:p>
                </w:txbxContent>
              </v:textbox>
            </v:shape>
            <v:shape id="순서도: 대체 처리 13" o:spid="_x0000_s1033" type="#_x0000_t176" style="position:absolute;left:21621;top:16287;width:12192;height:323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FL/cMA&#10;AADbAAAADwAAAGRycy9kb3ducmV2LnhtbESPT4vCMBDF74LfIYzgTdOq7Eo1in8QFjzpevA4NGNb&#10;TCalidp+e7Mg7G2G9+b93izXrTXiSY2vHCtIxwkI4tzpigsFl9/DaA7CB2SNxjEp6MjDetXvLTHT&#10;7sUnep5DIWII+wwVlCHUmZQ+L8miH7uaOGo311gMcW0KqRt8xXBr5CRJvqTFiiOhxJp2JeX388NG&#10;iNvc0/087ZyZXGdm1n2ftu1RqeGg3SxABGrDv/lz/aNj/Sn8/RIHkK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FL/cMAAADbAAAADwAAAAAAAAAAAAAAAACYAgAAZHJzL2Rv&#10;d25yZXYueG1sUEsFBgAAAAAEAAQA9QAAAIgDAAAAAA==&#10;" fillcolor="#e36c0a [2409]" stroked="f" strokeweight="2pt">
              <v:textbox style="mso-next-textbox:#순서도: 대체 처리 13">
                <w:txbxContent>
                  <w:p w:rsidR="00AA50B3" w:rsidRDefault="00AA50B3" w:rsidP="00406E1D">
                    <w:pPr>
                      <w:jc w:val="center"/>
                    </w:pPr>
                    <w:r>
                      <w:rPr>
                        <w:rFonts w:hint="eastAsia"/>
                      </w:rPr>
                      <w:t>Player List 변경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4" o:spid="_x0000_s1034" type="#_x0000_t32" style="position:absolute;left:12192;top:6477;width:9429;height:66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3a9MMAAADbAAAADwAAAGRycy9kb3ducmV2LnhtbERPS2sCMRC+C/6HMEJvNVurpWyNIj5A&#10;PIjagvY2bKa7i5vJmkRd/70RCt7m43vOcNyYSlzI+dKygrduAoI4s7rkXMHP9+L1E4QPyBory6Tg&#10;Rh7Go3ZriKm2V97SZRdyEUPYp6igCKFOpfRZQQZ919bEkfuzzmCI0OVSO7zGcFPJXpJ8SIMlx4YC&#10;a5oWlB13Z6MgkfP97TdbHerT8vS+ns9yN5hslHrpNJMvEIGa8BT/u5c6zu/D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92vT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5" o:spid="_x0000_s1035" type="#_x0000_t32" style="position:absolute;left:26955;top:9048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F/b8QAAADbAAAADwAAAGRycy9kb3ducmV2LnhtbERPS2vCQBC+F/oflin01mzaokh0DaG1&#10;ID1IfYB6G7JjEpqdjbtbjf/eLQje5uN7ziTvTStO5HxjWcFrkoIgLq1uuFKwWX+9jED4gKyxtUwK&#10;LuQhnz4+TDDT9sxLOq1CJWII+wwV1CF0mZS+rMmgT2xHHLmDdQZDhK6S2uE5hptWvqXpUBpsODbU&#10;2NFHTeXv6s8oSOVse9mX37vuOD++L2aflRsUP0o9P/XFGESgPtzFN/dcx/kD+P8lHiC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cX9v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직선 화살표 연결선 16" o:spid="_x0000_s1036" type="#_x0000_t32" style="position:absolute;left:26955;top:14573;width:0;height:228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PhGMIAAADbAAAADwAAAGRycy9kb3ducmV2LnhtbERPTWsCMRC9F/wPYQRvNWulIqtRRC2I&#10;h9KqoN6Gzbi7uJmsSdT13xuh0Ns83ueMp42pxI2cLy0r6HUTEMSZ1SXnCnbbr/chCB+QNVaWScGD&#10;PEwnrbcxptre+Zdum5CLGMI+RQVFCHUqpc8KMui7tiaO3Mk6gyFCl0vt8B7DTSU/kmQgDZYcGwqs&#10;aV5Qdt5cjYJELvePY7Y+1JfVpf+9XOTuc/ajVKfdzEYgAjXhX/znXuk4fwCvX+IBcvI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6PhGMIAAADbAAAADwAAAAAAAAAAAAAA&#10;AAChAgAAZHJzL2Rvd25yZXYueG1sUEsFBgAAAAAEAAQA+QAAAJADAAAAAA==&#10;" strokecolor="#9bbb59 [3206]" strokeweight="2pt">
              <v:stroke endarrow="open"/>
              <v:shadow on="t" color="black" opacity="24903f" origin=",.5" offset="0,.55556mm"/>
            </v:shape>
            <v:shape id="직선 화살표 연결선 17" o:spid="_x0000_s1037" type="#_x0000_t32" style="position:absolute;left:33147;top:12954;width:171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9Eg8MAAADbAAAADwAAAGRycy9kb3ducmV2LnhtbERPS2sCMRC+C/6HMEJvNVuLtmyNIj5A&#10;PIjagvY2bKa7i5vJmkRd/70RCt7m43vOcNyYSlzI+dKygrduAoI4s7rkXMHP9+L1E4QPyBory6Tg&#10;Rh7Go3ZriKm2V97SZRdyEUPYp6igCKFOpfRZQQZ919bEkfuzzmCI0OVSO7zGcFPJXpIMpMGSY0OB&#10;NU0Lyo67s1GQyPn+9putDvVpeXpfz2e56082Sr10mskXiEBNeIr/3Usd53/A45d4gB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RIPDAAAA2wAAAA8AAAAAAAAAAAAA&#10;AAAAoQIAAGRycy9kb3ducmV2LnhtbFBLBQYAAAAABAAEAPkAAACRAwAAAAA=&#10;" strokecolor="#9bbb59 [3206]" strokeweight="2pt">
              <v:stroke endarrow="open"/>
              <v:shadow on="t" color="black" opacity="24903f" origin=",.5" offset="0,.55556mm"/>
            </v:shape>
            <v:shape id="직선 화살표 연결선 18" o:spid="_x0000_s1038" type="#_x0000_t32" style="position:absolute;left:12192;top:12954;width:9429;height:504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cRsQAAADbAAAADwAAAGRycy9kb3ducmV2LnhtbESPQWvCQBCF70L/wzKF3nTTUkKIrtIW&#10;CkI91OhBb0N2TILZ2bC7avrvOwfB2wzvzXvfLFaj69WVQuw8G3idZaCIa287bgzsd9/TAlRMyBZ7&#10;z2TgjyKslk+TBZbW33hL1yo1SkI4lmigTWkotY51Sw7jzA/Eop18cJhkDY22AW8S7nr9lmW5dtix&#10;NLQ40FdL9bm6OAP5+uAKrDbvx8/Ndvz9ucQqD4UxL8/jxxxUojE9zPfrtRV8gZVfZAC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WpxG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</v:group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AA50B3" w:rsidP="001601D9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pict>
          <v:shape id="_x0000_s1059" type="#_x0000_t202" style="position:absolute;left:0;text-align:left;margin-left:42.1pt;margin-top:24.2pt;width:345.65pt;height:30.85pt;z-index:251711488" filled="f" stroked="f">
            <v:textbox style="mso-next-textbox:#_x0000_s1059">
              <w:txbxContent>
                <w:p w:rsidR="00AA50B3" w:rsidRPr="008B44C4" w:rsidRDefault="00AA50B3" w:rsidP="008B44C4">
                  <w:pPr>
                    <w:jc w:val="center"/>
                    <w:rPr>
                      <w:b/>
                    </w:rPr>
                  </w:pPr>
                  <w:r w:rsidRPr="008B44C4">
                    <w:rPr>
                      <w:rFonts w:hint="eastAsia"/>
                      <w:b/>
                    </w:rPr>
                    <w:t>Figure 5 Elimination system</w:t>
                  </w:r>
                </w:p>
              </w:txbxContent>
            </v:textbox>
          </v:shape>
        </w:pict>
      </w: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1601D9" w:rsidRPr="00BF3131" w:rsidRDefault="001601D9" w:rsidP="001601D9">
      <w:pPr>
        <w:pStyle w:val="a3"/>
        <w:ind w:leftChars="0" w:left="567"/>
        <w:rPr>
          <w:rFonts w:eastAsiaTheme="minorHAnsi" w:cs="Times New Roman"/>
        </w:rPr>
      </w:pPr>
    </w:p>
    <w:p w:rsidR="009B7E31" w:rsidRPr="00D570F3" w:rsidRDefault="009B7E31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6" w:name="_Toc513374208"/>
      <w:r w:rsidRPr="00D570F3">
        <w:rPr>
          <w:rFonts w:eastAsiaTheme="minorHAnsi" w:cs="Times New Roman" w:hint="eastAsia"/>
          <w:sz w:val="32"/>
        </w:rPr>
        <w:lastRenderedPageBreak/>
        <w:t>Help / log System</w:t>
      </w:r>
      <w:bookmarkEnd w:id="106"/>
    </w:p>
    <w:p w:rsidR="00E22BDF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사용자가</w:t>
      </w:r>
      <w:r w:rsidRPr="00BF3131">
        <w:rPr>
          <w:rFonts w:eastAsiaTheme="minorHAnsi" w:cs="Times New Roman"/>
        </w:rPr>
        <w:t xml:space="preserve"> Discord상에 help 또는 log 명령어를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입력하면,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그에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따른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반응을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취한다. Help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사용할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명령어들의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기능을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설명한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도움말을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출력한다. Log 명령어가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입력되면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저장된 log 중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필요한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내용을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검색하여 Discord 상에</w:t>
      </w:r>
      <w:r w:rsidR="003E7A47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출력한다</w:t>
      </w:r>
    </w:p>
    <w:p w:rsidR="001601D9" w:rsidRPr="00BF3131" w:rsidRDefault="00AA50B3" w:rsidP="00E22BDF">
      <w:pPr>
        <w:pStyle w:val="a3"/>
        <w:ind w:leftChars="0" w:left="567"/>
        <w:rPr>
          <w:rFonts w:eastAsiaTheme="minorHAnsi" w:cs="Times New Roman"/>
        </w:rPr>
      </w:pPr>
      <w:r>
        <w:rPr>
          <w:noProof/>
        </w:rPr>
        <w:pict>
          <v:shape id="_x0000_s1060" type="#_x0000_t202" style="position:absolute;left:0;text-align:left;margin-left:122.25pt;margin-top:289.2pt;width:207pt;height:.05pt;z-index:251713536" stroked="f">
            <v:textbox style="mso-next-textbox:#_x0000_s1060;mso-fit-shape-to-text:t" inset="0,0,0,0">
              <w:txbxContent>
                <w:p w:rsidR="00AA50B3" w:rsidRPr="00F923F8" w:rsidRDefault="00AA50B3" w:rsidP="007B7F9F">
                  <w:pPr>
                    <w:pStyle w:val="a9"/>
                    <w:jc w:val="center"/>
                    <w:rPr>
                      <w:rFonts w:eastAsiaTheme="minorHAnsi" w:cs="Times New Roman"/>
                      <w:noProof/>
                    </w:rPr>
                  </w:pPr>
                  <w:r>
                    <w:t xml:space="preserve">Figure </w:t>
                  </w:r>
                  <w:r>
                    <w:rPr>
                      <w:rFonts w:hint="eastAsia"/>
                    </w:rPr>
                    <w:t>6 Help / log system</w:t>
                  </w:r>
                </w:p>
              </w:txbxContent>
            </v:textbox>
            <w10:wrap type="topAndBottom"/>
          </v:shape>
        </w:pict>
      </w:r>
      <w:r w:rsidR="001601D9" w:rsidRPr="00BF3131">
        <w:rPr>
          <w:rFonts w:eastAsiaTheme="minorHAnsi" w:cs="Times New Roman" w:hint="eastAsia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430530</wp:posOffset>
            </wp:positionV>
            <wp:extent cx="2628900" cy="3185160"/>
            <wp:effectExtent l="19050" t="0" r="0" b="0"/>
            <wp:wrapTopAndBottom/>
            <wp:docPr id="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[SA]HelpLogSyste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1D9" w:rsidRPr="00BF3131" w:rsidRDefault="001601D9" w:rsidP="00E22BDF">
      <w:pPr>
        <w:pStyle w:val="a3"/>
        <w:ind w:leftChars="0" w:left="567"/>
        <w:rPr>
          <w:rFonts w:eastAsiaTheme="minorHAnsi" w:cs="Times New Roman"/>
        </w:rPr>
      </w:pPr>
    </w:p>
    <w:p w:rsidR="00C902E2" w:rsidRPr="00D570F3" w:rsidRDefault="009B7E31" w:rsidP="009B7E31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7" w:name="_Toc513374209"/>
      <w:r w:rsidRPr="00D570F3">
        <w:rPr>
          <w:rFonts w:eastAsiaTheme="minorHAnsi" w:cs="Times New Roman" w:hint="eastAsia"/>
          <w:sz w:val="32"/>
        </w:rPr>
        <w:t>DB management System</w:t>
      </w:r>
      <w:bookmarkEnd w:id="107"/>
    </w:p>
    <w:p w:rsidR="009B7E31" w:rsidRPr="00BF3131" w:rsidRDefault="00B12948" w:rsidP="00B12948">
      <w:pPr>
        <w:ind w:left="567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End System에서 DB 갱신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들어오면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참여자들의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소속을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조회하여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승리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및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패배, 생존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여부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등을 DB에</w:t>
      </w:r>
      <w:r w:rsidR="00104DDF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저장한다. 또한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게임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중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언제라도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참여자가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명령어를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자신의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요청할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경우, DB에서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전적을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조회해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이를 DM(Direct Message)를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통해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참여자에게</w:t>
      </w:r>
      <w:r w:rsidR="00EE5043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 xml:space="preserve">제공한다. </w:t>
      </w: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Default="00AA50B3" w:rsidP="00B12948">
      <w:pPr>
        <w:ind w:left="567"/>
        <w:rPr>
          <w:rFonts w:eastAsiaTheme="minorHAnsi" w:cs="Times New Roman"/>
        </w:rPr>
      </w:pPr>
      <w:r>
        <w:rPr>
          <w:rFonts w:eastAsiaTheme="minorHAnsi" w:cs="Times New Roman"/>
          <w:noProof/>
        </w:rPr>
        <w:lastRenderedPageBreak/>
        <w:pict>
          <v:shape id="_x0000_s1061" type="#_x0000_t202" style="position:absolute;left:0;text-align:left;margin-left:95.4pt;margin-top:184.25pt;width:247.55pt;height:22.45pt;z-index:251714560" filled="f" stroked="f">
            <v:textbox style="mso-next-textbox:#_x0000_s1061">
              <w:txbxContent>
                <w:p w:rsidR="00AA50B3" w:rsidRPr="00994FA0" w:rsidRDefault="00AA50B3" w:rsidP="00994FA0">
                  <w:pPr>
                    <w:jc w:val="center"/>
                    <w:rPr>
                      <w:b/>
                    </w:rPr>
                  </w:pPr>
                  <w:r w:rsidRPr="00994FA0">
                    <w:rPr>
                      <w:rFonts w:hint="eastAsia"/>
                      <w:b/>
                    </w:rPr>
                    <w:t>Figure 7 DB system</w:t>
                  </w:r>
                </w:p>
              </w:txbxContent>
            </v:textbox>
          </v:shape>
        </w:pict>
      </w:r>
      <w:r>
        <w:rPr>
          <w:rFonts w:eastAsiaTheme="minorHAnsi" w:cs="Times New Roman"/>
          <w:noProof/>
        </w:rPr>
        <w:pict>
          <v:group id="그룹 53" o:spid="_x0000_s1039" style="position:absolute;left:0;text-align:left;margin-left:10.05pt;margin-top:6.15pt;width:428.9pt;height:165pt;z-index:251696128;mso-width-relative:margin;mso-height-relative:margin" coordsize="54476,20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" o:allowoverlap="f">
            <v:shape id="순서도: 대체 처리 37" o:spid="_x0000_s1040" type="#_x0000_t176" style="position:absolute;top:4000;width:12185;height:42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UOYsIA&#10;AADbAAAADwAAAGRycy9kb3ducmV2LnhtbESPQWsCMRSE74L/ITyhN020sLarUURoWehJ7aHHx+a5&#10;u5i8LEl0t/++KRR6HGbmG2a7H50VDwqx86xhuVAgiGtvOm40fF7e5i8gYkI2aD2Thm+KsN9NJ1ss&#10;jR/4RI9zakSGcCxRQ5tSX0oZ65YcxoXvibN39cFhyjI00gQcMtxZuVKqkA47zgst9nRsqb6d705D&#10;9V7YcBwH1fGHsvXXvajCa6H102w8bEAkGtN/+K9dGQ3Pa/j9kn+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dQ5iwgAAANsAAAAPAAAAAAAAAAAAAAAAAJgCAABkcnMvZG93&#10;bnJldi54bWxQSwUGAAAAAAQABAD1AAAAhwMAAAAA&#10;" fillcolor="#95b3d7 [1940]" stroked="f" strokeweight="2pt">
              <v:textbox style="mso-next-textbox:#순서도: 대체 처리 37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End System</w:t>
                    </w:r>
                  </w:p>
                </w:txbxContent>
              </v:textbox>
            </v:shape>
            <v:shape id="순서도: 대체 처리 38" o:spid="_x0000_s1041" type="#_x0000_t176" style="position:absolute;left:16764;width:21805;height:209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CddL8A&#10;AADbAAAADwAAAGRycy9kb3ducmV2LnhtbERPy4rCMBTdC/MP4Q7MTlMVRKpRdIYpbn0s6u7SXJvW&#10;5qY0UatfbxYDszyc93Ld20bcqfOVYwXjUQKCuHC64lLB6fg7nIPwAVlj45gUPMnDevUxWGKq3YP3&#10;dD+EUsQQ9ikqMCG0qZS+MGTRj1xLHLmL6yyGCLtS6g4fMdw2cpIkM2mx4thgsKVvQ8X1cLMK6nw7&#10;bQ0m/MrqfZadtaufP7lSX5/9ZgEiUB/+xX/unVYwjWPjl/g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oJ10vwAAANsAAAAPAAAAAAAAAAAAAAAAAJgCAABkcnMvZG93bnJl&#10;di54bWxQSwUGAAAAAAQABAD1AAAAhAMAAAAA&#10;" fillcolor="#95b3d7 [1940]" stroked="f" strokeweight="2pt">
              <v:textbox style="mso-next-textbox:#순서도: 대체 처리 38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Management System</w:t>
                    </w:r>
                  </w:p>
                </w:txbxContent>
              </v:textbox>
            </v:shape>
            <v:shape id="순서도: 대체 처리 39" o:spid="_x0000_s1042" type="#_x0000_t176" style="position:absolute;left:476;top:14478;width:12185;height:427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Y/i8IA&#10;AADbAAAADwAAAGRycy9kb3ducmV2LnhtbESPQWsCMRSE74L/ITyhN01sYamrUURoWeip1oPHx+a5&#10;u5i8LEl0t/++EYQeh5n5htnsRmfFnULsPGtYLhQI4tqbjhsNp5+P+TuImJANWs+k4Zci7LbTyQZL&#10;4wf+pvsxNSJDOJaooU2pL6WMdUsO48L3xNm7+OAwZRkaaQIOGe6sfFWqkA47zgst9nRoqb4eb05D&#10;9VnYcBgH1fGXsvX5VlRhVWj9Mhv3axCJxvQffrYro+FtBY8v+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pj+LwgAAANsAAAAPAAAAAAAAAAAAAAAAAJgCAABkcnMvZG93&#10;bnJldi54bWxQSwUGAAAAAAQABAD1AAAAhwMAAAAA&#10;" fillcolor="#95b3d7 [1940]" stroked="f" strokeweight="2pt">
              <v:textbox style="mso-next-textbox:#순서도: 대체 처리 39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Player</w:t>
                    </w:r>
                  </w:p>
                </w:txbxContent>
              </v:textbox>
            </v:shape>
            <v:shape id="순서도: 대체 처리 40" o:spid="_x0000_s1043" type="#_x0000_t176" style="position:absolute;left:19145;top:4953;width:10280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6l8AA&#10;AADbAAAADwAAAGRycy9kb3ducmV2LnhtbERPO2vDMBDeC/0P4gLdGtnBtMGNbNKUQqFTHkPHw7rY&#10;JtLJWEpi//veUOj48b039eSdutEY+8AG8mUGirgJtufWwOn4+bwGFROyRReYDMwUoa4eHzZY2nDn&#10;Pd0OqVUSwrFEA11KQ6l1bDryGJdhIBbuHEaPSeDYajviXcK906sse9Eee5aGDgfaddRcDlcvJWF7&#10;yT/W+Rzc6qdwxfy6f5++jXlaTNs3UImm9C/+c39ZA4Wsly/yA3T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GD6l8AAAADbAAAADwAAAAAAAAAAAAAAAACYAgAAZHJzL2Rvd25y&#10;ZXYueG1sUEsFBgAAAAAEAAQA9QAAAIUDAAAAAA==&#10;" fillcolor="#e36c0a [2409]" stroked="f" strokeweight="2pt">
              <v:textbox style="mso-next-textbox:#순서도: 대체 처리 40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업데이트</w:t>
                    </w:r>
                  </w:p>
                </w:txbxContent>
              </v:textbox>
            </v:shape>
            <v:shape id="순서도: 대체 처리 41" o:spid="_x0000_s1044" type="#_x0000_t176" style="position:absolute;left:19145;top:10287;width:11519;height:332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fDMMA&#10;AADbAAAADwAAAGRycy9kb3ducmV2LnhtbESPzWrDMBCE74W+g9hCbrXsYNrgWglJSiDQk5Mcclys&#10;rW0irYylxvbbR4VCj8P8fEy5mawRdxp851hBlqQgiGunO24UXM6H1xUIH5A1GsekYCYPm/XzU4mF&#10;diNXdD+FRsQR9gUqaEPoCyl93ZJFn7ieOHrfbrAYohwaqQcc47g1cpmmb9Jix5HQYk/7lurb6cdG&#10;iNvess9VNjuzvOYmn9+r3fSl1OJl2n6ACDSF//Bf+6gV5Bn8fok/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xfDMMAAADbAAAADwAAAAAAAAAAAAAAAACYAgAAZHJzL2Rv&#10;d25yZXYueG1sUEsFBgAAAAAEAAQA9QAAAIgDAAAAAA==&#10;" fillcolor="#e36c0a [2409]" stroked="f" strokeweight="2pt">
              <v:textbox style="mso-next-textbox:#순서도: 대체 처리 41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 조회</w:t>
                    </w:r>
                  </w:p>
                </w:txbxContent>
              </v:textbox>
            </v:shape>
            <v:shape id="순서도: 대체 처리 43" o:spid="_x0000_s1045" type="#_x0000_t176" style="position:absolute;left:19145;top:15525;width:12185;height:32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Jk4MIA&#10;AADbAAAADwAAAGRycy9kb3ducmV2LnhtbESPzYrCMBSF94LvEK4wO03rFJVqFEcZEFyps5jlpbm2&#10;xeSmNBlt334iCC4P5+fjrDadNeJOra8dK0gnCQjiwumaSwU/l+/xAoQPyBqNY1LQk4fNejhYYa7d&#10;g090P4dSxBH2OSqoQmhyKX1RkUU/cQ1x9K6utRiibEupW3zEcWvkNElm0mLNkVBhQ7uKitv5z0aI&#10;297S/SLtnZn+Zibr56ev7qjUx6jbLkEE6sI7/GoftILsE5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smTgwgAAANsAAAAPAAAAAAAAAAAAAAAAAJgCAABkcnMvZG93&#10;bnJldi54bWxQSwUGAAAAAAQABAD1AAAAhwMAAAAA&#10;" fillcolor="#e36c0a [2409]" stroked="f" strokeweight="2pt">
              <v:textbox style="mso-next-textbox:#순서도: 대체 처리 43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전적 </w:t>
                    </w:r>
                  </w:p>
                </w:txbxContent>
              </v:textbox>
            </v:shape>
            <v:shape id="직선 화살표 연결선 44" o:spid="_x0000_s1046" type="#_x0000_t32" style="position:absolute;left:12192;top:6000;width:657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16cYAAADbAAAADwAAAGRycy9kb3ducmV2LnhtbESPQWvCQBSE74X+h+UJ3urG1haJrhJa&#10;BfFQrArq7ZF9JqHZt8nuqvHfdwuFHoeZ+YaZzjtTiys5X1lWMBwkIIhzqysuFOx3y6cxCB+QNdaW&#10;ScGdPMxnjw9TTLW98Rddt6EQEcI+RQVlCE0qpc9LMugHtiGO3tk6gyFKV0jt8BbhppbPSfImDVYc&#10;F0ps6L2k/Ht7MQoSuTjcT/n62LSr9uVz8VG412yjVL/XZRMQgbrwH/5rr7SC0Qh+v8QfIG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O9en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7" o:spid="_x0000_s1047" type="#_x0000_t32" style="position:absolute;left:30670;top:11620;width:11614;height:57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xrnsYAAADbAAAADwAAAGRycy9kb3ducmV2LnhtbESPT2sCMRTE74V+h/AK3mpWbVW2RhG1&#10;IB7Ef9D29tg8dxc3L2uS6vrtG6HgcZiZ3zCjSWMqcSHnS8sKOu0EBHFmdcm5gsP+83UIwgdkjZVl&#10;UnAjD5Px89MIU22vvKXLLuQiQtinqKAIoU6l9FlBBn3b1sTRO1pnMETpcqkdXiPcVLKbJH1psOS4&#10;UGBNs4Ky0+7XKEjk4uv2k62+6/Py3Fsv5rl7n26Uar000w8QgZrwCP+3l1rB2wDuX+IPkO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ca57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48" o:spid="_x0000_s1048" type="#_x0000_t32" style="position:absolute;left:12192;top:17240;width:6858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zW8EAAADbAAAADwAAAGRycy9kb3ducmV2LnhtbERPz2vCMBS+D/wfwhN2m6mjlFKNMgVB&#10;WA+222G7PZpnW9a8lCTa7r83h8GOH9/v7X42g7iT871lBetVAoK4sbrnVsHnx+klB+EDssbBMin4&#10;JQ/73eJpi4W2E1d0r0MrYgj7AhV0IYyFlL7pyKBf2ZE4clfrDIYIXSu1wymGm0G+JkkmDfYcGzoc&#10;6dhR81PfjILs/GVyrMv0+1BW8+X95uvM5Uo9L+e3DYhAc/gX/7nPWkEax8Yv8QfI3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6bNbwQAAANsAAAAPAAAAAAAAAAAAAAAA&#10;AKECAABkcnMvZG93bnJldi54bWxQSwUGAAAAAAQABAD5AAAAjwMAAAAA&#10;" strokecolor="#9bbb59 [3206]" strokeweight="2pt">
              <v:stroke endarrow="open"/>
              <v:shadow on="t" color="black" opacity="24903f" origin=",.5" offset="0,.55556mm"/>
            </v:shape>
            <v:shape id="직선 화살표 연결선 49" o:spid="_x0000_s1049" type="#_x0000_t32" style="position:absolute;left:12668;top:12192;width:6286;height:30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WwMQAAADbAAAADwAAAGRycy9kb3ducmV2LnhtbESPQWvCQBSE7wX/w/KE3uqmEkIaXUNb&#10;EIR6qKkHvT2yzySYfRt2V43/3i0Uehxm5htmWY6mF1dyvrOs4HWWgCCure64UbD/Wb/kIHxA1thb&#10;JgV38lCuJk9LLLS98Y6uVWhEhLAvUEEbwlBI6euWDPqZHYijd7LOYIjSNVI7vEW46eU8STJpsOO4&#10;0OJAny3V5+piFGSbg8mx2qbHj+1u/P66+CpzuVLP0/F9ASLQGP7Df+2NVpC+we+X+AP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pRbA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v:shape id="순서도: 대체 처리 50" o:spid="_x0000_s1050" type="#_x0000_t176" style="position:absolute;left:42291;top:8667;width:12185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tr4A&#10;AADbAAAADwAAAGRycy9kb3ducmV2LnhtbERPz2vCMBS+D/wfwhO8zcSBZVajiOAo7DTnweOjebbF&#10;5KUk0db/3hwGO358vze70VnxoBA7zxoWcwWCuPam40bD+ff4/gkiJmSD1jNpeFKE3XbytsHS+IF/&#10;6HFKjcghHEvU0KbUl1LGuiWHce574sxdfXCYMgyNNAGHHO6s/FCqkA47zg0t9nRoqb6d7k5D9VXY&#10;cBgH1fG3svXlXlRhVWg9m477NYhEY/oX/7kro2GZ1+cv+QfI7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VDc7a+AAAA2wAAAA8AAAAAAAAAAAAAAAAAmAIAAGRycy9kb3ducmV2&#10;LnhtbFBLBQYAAAAABAAEAPUAAACDAwAAAAA=&#10;" fillcolor="#95b3d7 [1940]" stroked="f" strokeweight="2pt">
              <v:textbox style="mso-next-textbox:#순서도: 대체 처리 50">
                <w:txbxContent>
                  <w:p w:rsidR="00AA50B3" w:rsidRDefault="00AA50B3" w:rsidP="00F50A67">
                    <w:pPr>
                      <w:jc w:val="center"/>
                    </w:pPr>
                    <w:r>
                      <w:rPr>
                        <w:rFonts w:hint="eastAsia"/>
                      </w:rPr>
                      <w:t>DB</w:t>
                    </w:r>
                  </w:p>
                </w:txbxContent>
              </v:textbox>
            </v:shape>
            <v:shape id="직선 화살표 연결선 51" o:spid="_x0000_s1051" type="#_x0000_t32" style="position:absolute;left:29432;top:6000;width:12859;height:42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DArMYAAADbAAAADwAAAGRycy9kb3ducmV2LnhtbESPT2vCQBTE70K/w/IK3nSjYinRNUir&#10;ID1I/QPq7ZF9TUKzb+PuNsZv7xYKPQ4z8xtmnnWmFi05X1lWMBomIIhzqysuFBwP68ErCB+QNdaW&#10;ScGdPGSLp94cU21vvKN2HwoRIexTVFCG0KRS+rwkg35oG+LofVlnMETpCqkd3iLc1HKcJC/SYMVx&#10;ocSG3krKv/c/RkEiV6f7Jf84N9fNdbJdvRduuvxUqv/cLWcgAnXhP/zX3mgF0xH8fok/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4gwKzGAAAA2wAAAA8AAAAAAAAA&#10;AAAAAAAAoQIAAGRycy9kb3ducmV2LnhtbFBLBQYAAAAABAAEAPkAAACUAwAAAAA=&#10;" strokecolor="#9bbb59 [3206]" strokeweight="2pt">
              <v:stroke endarrow="open"/>
              <v:shadow on="t" color="black" opacity="24903f" origin=",.5" offset="0,.55556mm"/>
            </v:shape>
            <v:shape id="직선 화살표 연결선 52" o:spid="_x0000_s1052" type="#_x0000_t32" style="position:absolute;left:31337;top:13811;width:10954;height:3429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SbMQAAADbAAAADwAAAGRycy9kb3ducmV2LnhtbESPQWvCQBSE74X+h+UJ3urGYEOIrsEW&#10;CkI9aNqD3h7ZZxLMvg27q6b/visUehxm5htmVY6mFzdyvrOsYD5LQBDXVnfcKPj++njJQfiArLG3&#10;TAp+yEO5fn5aYaHtnQ90q0IjIoR9gQraEIZCSl+3ZNDP7EAcvbN1BkOUrpHa4T3CTS/TJMmkwY7j&#10;QosDvbdUX6qrUZBtjybHarc4ve0O4/7z6qvM5UpNJ+NmCSLQGP7Df+2tVvCawuNL/AFy/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2BJsxAAAANsAAAAPAAAAAAAAAAAA&#10;AAAAAKECAABkcnMvZG93bnJldi54bWxQSwUGAAAAAAQABAD5AAAAkgMAAAAA&#10;" strokecolor="#9bbb59 [3206]" strokeweight="2pt">
              <v:stroke endarrow="open"/>
              <v:shadow on="t" color="black" opacity="24903f" origin=",.5" offset="0,.55556mm"/>
            </v:shape>
            <w10:wrap type="topAndBottom"/>
          </v:group>
        </w:pict>
      </w:r>
    </w:p>
    <w:p w:rsidR="00F50A67" w:rsidRDefault="00F50A67" w:rsidP="00B12948">
      <w:pPr>
        <w:ind w:left="567"/>
        <w:rPr>
          <w:rFonts w:eastAsiaTheme="minorHAnsi" w:cs="Times New Roman"/>
        </w:rPr>
      </w:pPr>
    </w:p>
    <w:p w:rsidR="00994FA0" w:rsidRDefault="00994FA0" w:rsidP="00B12948">
      <w:pPr>
        <w:ind w:left="567"/>
        <w:rPr>
          <w:rFonts w:eastAsiaTheme="minorHAnsi" w:cs="Times New Roman"/>
        </w:rPr>
      </w:pPr>
    </w:p>
    <w:p w:rsidR="00994FA0" w:rsidRPr="00BF3131" w:rsidRDefault="00994FA0" w:rsidP="00B12948">
      <w:pPr>
        <w:ind w:left="567"/>
        <w:rPr>
          <w:rFonts w:eastAsiaTheme="minorHAnsi" w:cs="Times New Roman"/>
        </w:rPr>
      </w:pPr>
    </w:p>
    <w:p w:rsidR="00DA7110" w:rsidRPr="00BF3131" w:rsidRDefault="00DA7110" w:rsidP="00A36E52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08" w:name="_Toc513374210"/>
      <w:r w:rsidRPr="00BF3131">
        <w:rPr>
          <w:rFonts w:eastAsiaTheme="minorHAnsi" w:cs="Times New Roman"/>
          <w:sz w:val="40"/>
        </w:rPr>
        <w:t>System Requirement Specification</w:t>
      </w:r>
      <w:bookmarkEnd w:id="108"/>
    </w:p>
    <w:p w:rsidR="005566B4" w:rsidRPr="00D570F3" w:rsidRDefault="005566B4" w:rsidP="00A36E52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09" w:name="_Toc513374211"/>
      <w:r w:rsidRPr="00D570F3">
        <w:rPr>
          <w:rFonts w:eastAsiaTheme="minorHAnsi" w:cs="Times New Roman"/>
          <w:sz w:val="32"/>
        </w:rPr>
        <w:t>Objective</w:t>
      </w:r>
      <w:bookmarkEnd w:id="109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Requirement Specification에서는 User Level에서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정의되었던 Functional/Non-Functional Requirement들을 Developer Level로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세분화하여</w:t>
      </w:r>
      <w:r w:rsidR="00C9306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9B7E31" w:rsidRPr="00BF3131" w:rsidRDefault="009B7E31" w:rsidP="009B7E31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110" w:name="_Toc513374212"/>
      <w:r w:rsidRPr="00BF3131">
        <w:rPr>
          <w:rFonts w:eastAsiaTheme="minorHAnsi" w:cs="Times New Roman" w:hint="eastAsia"/>
        </w:rPr>
        <w:t>게임의사회자</w:t>
      </w:r>
      <w:bookmarkEnd w:id="110"/>
    </w:p>
    <w:p w:rsidR="009B7E31" w:rsidRPr="00BF3131" w:rsidRDefault="009B7E31" w:rsidP="009B7E31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사회자로서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다음의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기능들을</w:t>
      </w:r>
      <w:r w:rsidR="001A26ED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 w:hint="eastAsia"/>
        </w:rPr>
        <w:t>관리한다.</w:t>
      </w:r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1" w:name="_Toc513374213"/>
      <w:r w:rsidRPr="00BF3131">
        <w:rPr>
          <w:rFonts w:eastAsiaTheme="minorHAnsi" w:cs="Times New Roman" w:hint="eastAsia"/>
        </w:rPr>
        <w:t>Start / End Game</w:t>
      </w:r>
      <w:bookmarkEnd w:id="11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Start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User가 게임을 시작하기 위해 요청하는 기능이다. 사용자는 원하는 게임을 진행하기 위해서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요청한다.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해당 기능을 사용하게 되면, 다음과 같은 단계를 거친다.</w:t>
            </w:r>
          </w:p>
          <w:p w:rsidR="00544658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게임 시작(준비단계) -&gt; (향후 </w:t>
            </w:r>
            <w:proofErr w:type="gramStart"/>
            <w:r w:rsidRPr="00BF3131">
              <w:rPr>
                <w:rFonts w:eastAsiaTheme="minorHAnsi" w:hint="eastAsia"/>
              </w:rPr>
              <w:t>계획 :</w:t>
            </w:r>
            <w:proofErr w:type="gramEnd"/>
            <w:r w:rsidRPr="00BF3131">
              <w:rPr>
                <w:rFonts w:eastAsiaTheme="minorHAnsi" w:hint="eastAsia"/>
              </w:rPr>
              <w:t xml:space="preserve"> 게임 선택) -&gt;참여자 검사 및 리스트 생성 -&gt; 역할 및 제약 조건 배정 -&gt; 게임 시작 알림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1. [</w:t>
            </w:r>
            <w:proofErr w:type="spellStart"/>
            <w:r w:rsidRPr="00BF3131">
              <w:rPr>
                <w:rFonts w:eastAsiaTheme="minorHAnsi" w:hint="eastAsia"/>
              </w:rPr>
              <w:t>봇</w:t>
            </w:r>
            <w:proofErr w:type="spellEnd"/>
            <w:r w:rsidRPr="00BF3131">
              <w:rPr>
                <w:rFonts w:eastAsiaTheme="minorHAnsi" w:hint="eastAsia"/>
              </w:rPr>
              <w:t>]에게 시작 명령어</w:t>
            </w:r>
          </w:p>
          <w:p w:rsidR="00544658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proofErr w:type="gramStart"/>
            <w:r w:rsidRPr="00BF3131">
              <w:rPr>
                <w:rFonts w:eastAsiaTheme="minorHAnsi" w:hint="eastAsia"/>
              </w:rPr>
              <w:t>2.(</w:t>
            </w:r>
            <w:proofErr w:type="gramEnd"/>
            <w:r w:rsidRPr="00BF3131">
              <w:rPr>
                <w:rFonts w:eastAsiaTheme="minorHAnsi" w:hint="eastAsia"/>
              </w:rPr>
              <w:t>게임 선택)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lastRenderedPageBreak/>
              <w:t>출력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 시작 메시지 알림.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711A9A" w:rsidRPr="00BF3131" w:rsidRDefault="00544658" w:rsidP="009B7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참여할 참여자를 검사하고, 각 참여자에게 역할 및 게임 내 제약조건 배정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9B7E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544658" w:rsidP="00E76B2C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참여자의 정보를 생성하는데, 기존에 게임 경험이 있던 참여자의 정보를 DB에서 가져오고, </w:t>
            </w:r>
            <w:proofErr w:type="spellStart"/>
            <w:r w:rsidRPr="00BF3131">
              <w:rPr>
                <w:rFonts w:eastAsiaTheme="minorHAnsi" w:hint="eastAsia"/>
              </w:rPr>
              <w:t>처음하는</w:t>
            </w:r>
            <w:proofErr w:type="spellEnd"/>
            <w:r w:rsidRPr="00BF3131">
              <w:rPr>
                <w:rFonts w:eastAsiaTheme="minorHAnsi" w:hint="eastAsia"/>
              </w:rPr>
              <w:t xml:space="preserve"> 참여자는 새로 게임 info를 생</w:t>
            </w:r>
            <w:r w:rsidR="00D66017" w:rsidRPr="00BF3131">
              <w:rPr>
                <w:rFonts w:eastAsiaTheme="minorHAnsi" w:hint="eastAsia"/>
              </w:rPr>
              <w:t>성</w:t>
            </w:r>
          </w:p>
        </w:tc>
      </w:tr>
    </w:tbl>
    <w:p w:rsidR="0097499C" w:rsidRPr="00BF3131" w:rsidRDefault="00E76B2C" w:rsidP="00E76B2C">
      <w:pPr>
        <w:pStyle w:val="a9"/>
        <w:jc w:val="center"/>
        <w:rPr>
          <w:rFonts w:eastAsiaTheme="minorHAnsi"/>
        </w:rPr>
      </w:pPr>
      <w:bookmarkStart w:id="112" w:name="_Toc513373682"/>
      <w:r>
        <w:t xml:space="preserve">Table </w:t>
      </w:r>
      <w:fldSimple w:instr=" SEQ Table \* ARABIC ">
        <w:r w:rsidR="006C2643">
          <w:rPr>
            <w:noProof/>
          </w:rPr>
          <w:t>3</w:t>
        </w:r>
      </w:fldSimple>
      <w:r>
        <w:rPr>
          <w:rFonts w:hint="eastAsia"/>
        </w:rPr>
        <w:t xml:space="preserve"> Start function</w:t>
      </w:r>
      <w:bookmarkEnd w:id="11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711A9A" w:rsidRPr="00BF3131" w:rsidTr="00544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711A9A" w:rsidRPr="00BF3131" w:rsidRDefault="00711A9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711A9A" w:rsidRPr="00BF3131" w:rsidRDefault="002B1F08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게임이 끝나기 위한 조건을 elimination function이 진행된 후에 검사를 한 후에 조건이 성립하는 경우 게임의 결과에 따른 참여자의 승/패 정보 등의 전적 기록을 갱신</w:t>
            </w:r>
            <w:r w:rsidR="00E3318A" w:rsidRPr="00BF3131">
              <w:rPr>
                <w:rFonts w:eastAsiaTheme="minorHAnsi" w:hint="eastAsia"/>
              </w:rPr>
              <w:t xml:space="preserve"> 요청, DB에 info 갱신, 원활한 질의 해석을 위해 학습 요청 등을 한 후에, 승리 팀을 알리고 게임을 종료한다. 반대로, 조건이 성립하지 않는다면, 계속 게임을 진행한다.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711A9A" w:rsidRPr="00BF3131" w:rsidRDefault="0092060D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Elimination function에서 출력된 승/패 정보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711A9A" w:rsidRPr="00BF3131" w:rsidRDefault="00E3318A" w:rsidP="00FC71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승리 팀을 알리는 메시지 출력한다.</w:t>
            </w:r>
          </w:p>
        </w:tc>
      </w:tr>
      <w:tr w:rsidR="00711A9A" w:rsidRPr="00BF3131" w:rsidTr="00E7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  <w:p w:rsidR="00E3318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받은 질의 처리로 하여금 </w:t>
            </w:r>
            <w:proofErr w:type="spellStart"/>
            <w:r w:rsidRPr="00BF3131">
              <w:rPr>
                <w:rFonts w:eastAsiaTheme="minorHAnsi" w:hint="eastAsia"/>
              </w:rPr>
              <w:t>봇의</w:t>
            </w:r>
            <w:proofErr w:type="spellEnd"/>
            <w:r w:rsidRPr="00BF3131">
              <w:rPr>
                <w:rFonts w:eastAsiaTheme="minorHAnsi" w:hint="eastAsia"/>
              </w:rPr>
              <w:t xml:space="preserve"> 학습 요청</w:t>
            </w:r>
          </w:p>
          <w:p w:rsidR="00711A9A" w:rsidRPr="00BF3131" w:rsidRDefault="00E3318A" w:rsidP="00FC7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종료 조건 완료 시 위의 설명과 같이 메시지를 출력</w:t>
            </w:r>
          </w:p>
        </w:tc>
      </w:tr>
      <w:tr w:rsidR="00711A9A" w:rsidRPr="00BF3131" w:rsidTr="00E75C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711A9A" w:rsidRPr="00BF3131" w:rsidRDefault="00711A9A" w:rsidP="00FC71FB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711A9A" w:rsidRPr="00BF3131" w:rsidRDefault="00E3318A" w:rsidP="00673383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E</w:t>
            </w:r>
            <w:r w:rsidRPr="00BF3131">
              <w:rPr>
                <w:rFonts w:eastAsiaTheme="minorHAnsi" w:hint="eastAsia"/>
              </w:rPr>
              <w:t>limination function이 진행된 후에 반드시 실행되어야 한다.</w:t>
            </w:r>
          </w:p>
        </w:tc>
      </w:tr>
    </w:tbl>
    <w:p w:rsidR="0097499C" w:rsidRPr="00BF3131" w:rsidRDefault="00673383" w:rsidP="00673383">
      <w:pPr>
        <w:pStyle w:val="a9"/>
        <w:jc w:val="center"/>
        <w:rPr>
          <w:rFonts w:eastAsiaTheme="minorHAnsi"/>
          <w:i/>
        </w:rPr>
      </w:pPr>
      <w:bookmarkStart w:id="113" w:name="_Toc513373683"/>
      <w:r>
        <w:t xml:space="preserve">Table </w:t>
      </w:r>
      <w:fldSimple w:instr=" SEQ Table \* ARABIC ">
        <w:r w:rsidR="006C2643">
          <w:rPr>
            <w:noProof/>
          </w:rPr>
          <w:t>4</w:t>
        </w:r>
      </w:fldSimple>
      <w:r>
        <w:rPr>
          <w:rFonts w:hint="eastAsia"/>
        </w:rPr>
        <w:t xml:space="preserve"> End function</w:t>
      </w:r>
      <w:bookmarkEnd w:id="113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4" w:name="_Toc513374214"/>
      <w:r w:rsidRPr="00BF3131">
        <w:rPr>
          <w:rFonts w:eastAsiaTheme="minorHAnsi" w:cs="Times New Roman" w:hint="eastAsia"/>
        </w:rPr>
        <w:t>Q &amp; A  Management</w:t>
      </w:r>
      <w:bookmarkEnd w:id="11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>Question a</w:t>
            </w:r>
            <w:r w:rsidRPr="00BF3131">
              <w:rPr>
                <w:rFonts w:eastAsiaTheme="minorHAnsi" w:hint="eastAsia"/>
              </w:rPr>
              <w:t>nalysis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 입력한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 올바른 답변을 계산한 뒤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답변대상자가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입력하는 것을 요구하는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답변을 계산하여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비교를 위해 저장해둔다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보여주며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답변대상자에게 답변할 것을 요구하는 메시지를 출력한다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</w:t>
            </w:r>
            <w:r w:rsidRPr="00BF3131">
              <w:rPr>
                <w:rFonts w:eastAsiaTheme="minorHAnsi"/>
              </w:rPr>
              <w:t xml:space="preserve"> JSON</w:t>
            </w:r>
            <w:r w:rsidRPr="00BF3131">
              <w:rPr>
                <w:rFonts w:eastAsiaTheme="minorHAnsi" w:hint="eastAsia"/>
              </w:rPr>
              <w:t>형태로 번역한다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Pr="00BF3131">
              <w:rPr>
                <w:rFonts w:eastAsiaTheme="minorHAnsi"/>
              </w:rPr>
              <w:t xml:space="preserve">JSON </w:t>
            </w:r>
            <w:r w:rsidRPr="00BF3131">
              <w:rPr>
                <w:rFonts w:eastAsiaTheme="minorHAnsi" w:hint="eastAsia"/>
              </w:rPr>
              <w:t>논리식과 답변대상자의 제약조건을 통해 올바른 답변을 계산한다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*받은 질문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다시 보여주며, 답변대상자에게 답변을 할 것을 요구한다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질문으로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답변대상자가 답변을 할 때까지 다른 질문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수용하는 기능은 멈춘다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97499C" w:rsidRDefault="001D120E" w:rsidP="001D120E">
      <w:pPr>
        <w:pStyle w:val="a9"/>
        <w:jc w:val="center"/>
        <w:rPr>
          <w:rFonts w:eastAsiaTheme="minorHAnsi"/>
        </w:rPr>
      </w:pPr>
      <w:bookmarkStart w:id="115" w:name="_Toc513373684"/>
      <w:r>
        <w:t xml:space="preserve">Table </w:t>
      </w:r>
      <w:fldSimple w:instr=" SEQ Table \* ARABIC ">
        <w:r w:rsidR="006C2643">
          <w:rPr>
            <w:noProof/>
          </w:rPr>
          <w:t>5</w:t>
        </w:r>
      </w:fldSimple>
      <w:r>
        <w:rPr>
          <w:rFonts w:hint="eastAsia"/>
        </w:rPr>
        <w:t xml:space="preserve"> Question analysis function</w:t>
      </w:r>
      <w:bookmarkEnd w:id="115"/>
    </w:p>
    <w:p w:rsidR="001D120E" w:rsidRPr="00BF3131" w:rsidRDefault="001D120E" w:rsidP="009B7E31">
      <w:pPr>
        <w:ind w:left="800"/>
        <w:rPr>
          <w:rFonts w:eastAsiaTheme="minorHAnsi"/>
        </w:rPr>
      </w:pP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191C12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191C12" w:rsidRPr="00BF3131" w:rsidRDefault="00191C12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lastRenderedPageBreak/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1A26ED" w:rsidRPr="00BF3131" w:rsidRDefault="001D120E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Answer </w:t>
            </w:r>
            <w:proofErr w:type="spellStart"/>
            <w:r>
              <w:rPr>
                <w:rFonts w:eastAsiaTheme="minorHAnsi"/>
              </w:rPr>
              <w:t>distin</w:t>
            </w:r>
            <w:r>
              <w:rPr>
                <w:rFonts w:eastAsiaTheme="minorHAnsi" w:hint="eastAsia"/>
              </w:rPr>
              <w:t>g</w:t>
            </w:r>
            <w:r w:rsidR="001A26ED" w:rsidRPr="00BF3131">
              <w:rPr>
                <w:rFonts w:eastAsiaTheme="minorHAnsi"/>
              </w:rPr>
              <w:t>uishment</w:t>
            </w:r>
            <w:proofErr w:type="spellEnd"/>
            <w:r w:rsidR="001A26ED" w:rsidRPr="00BF3131">
              <w:rPr>
                <w:rFonts w:eastAsiaTheme="minorHAnsi" w:hint="eastAsia"/>
              </w:rPr>
              <w:t xml:space="preserve"> function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</w:t>
            </w:r>
            <w:r w:rsidRPr="00BF3131">
              <w:rPr>
                <w:rFonts w:eastAsiaTheme="minorHAnsi"/>
              </w:rPr>
              <w:t xml:space="preserve"> text</w:t>
            </w:r>
            <w:r w:rsidRPr="00BF3131">
              <w:rPr>
                <w:rFonts w:eastAsiaTheme="minorHAnsi" w:hint="eastAsia"/>
              </w:rPr>
              <w:t>를 해석하고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긍정의 의미인지 부정의 의미인지 판별하는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</w:t>
            </w:r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입력한다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를 판별하여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1A26ED" w:rsidRPr="00BF3131" w:rsidTr="001A2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1A26ED" w:rsidRPr="00BF3131" w:rsidRDefault="001A26ED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 xml:space="preserve">를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/>
              </w:rPr>
              <w:t xml:space="preserve"> API</w:t>
            </w:r>
            <w:r w:rsidRPr="00BF3131">
              <w:rPr>
                <w:rFonts w:eastAsiaTheme="minorHAnsi" w:hint="eastAsia"/>
              </w:rPr>
              <w:t>를 통해 긍정의 의미인지 부정의 의미인지 판별한다</w:t>
            </w:r>
            <w:r w:rsidRPr="00BF3131">
              <w:rPr>
                <w:rFonts w:eastAsiaTheme="minorHAnsi"/>
              </w:rPr>
              <w:t>.</w:t>
            </w:r>
          </w:p>
          <w:p w:rsidR="001A26ED" w:rsidRPr="00BF3131" w:rsidRDefault="001A26ED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판별된 의미를 비교를 위해 저장한다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1A26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</w:t>
            </w:r>
            <w:r w:rsidRPr="00BF3131">
              <w:rPr>
                <w:rFonts w:eastAsiaTheme="minorHAnsi"/>
              </w:rPr>
              <w:t>text</w:t>
            </w:r>
            <w:r w:rsidRPr="00BF3131">
              <w:rPr>
                <w:rFonts w:eastAsiaTheme="minorHAnsi" w:hint="eastAsia"/>
              </w:rPr>
              <w:t>가</w:t>
            </w:r>
            <w:r w:rsidRPr="00BF3131">
              <w:rPr>
                <w:rFonts w:eastAsiaTheme="minorHAnsi"/>
              </w:rPr>
              <w:t xml:space="preserve"> </w:t>
            </w:r>
            <w:proofErr w:type="spellStart"/>
            <w:r w:rsidRPr="00BF3131">
              <w:rPr>
                <w:rFonts w:eastAsiaTheme="minorHAnsi"/>
              </w:rPr>
              <w:t>Dialogflow</w:t>
            </w:r>
            <w:proofErr w:type="spellEnd"/>
            <w:r w:rsidRPr="00BF3131">
              <w:rPr>
                <w:rFonts w:eastAsiaTheme="minorHAnsi" w:hint="eastAsia"/>
              </w:rPr>
              <w:t>를 통해 답변으로 판별된 경우만 처리한다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긍정 또는 부정의 의미만 수용한다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191C12" w:rsidRPr="00BF3131" w:rsidRDefault="001D120E" w:rsidP="001D120E">
      <w:pPr>
        <w:pStyle w:val="a9"/>
        <w:jc w:val="center"/>
        <w:rPr>
          <w:rFonts w:eastAsiaTheme="minorHAnsi"/>
        </w:rPr>
      </w:pPr>
      <w:bookmarkStart w:id="116" w:name="_Toc513373685"/>
      <w:r>
        <w:t xml:space="preserve">Table </w:t>
      </w:r>
      <w:fldSimple w:instr=" SEQ Table \* ARABIC ">
        <w:r w:rsidR="006C2643">
          <w:rPr>
            <w:noProof/>
          </w:rPr>
          <w:t>6</w:t>
        </w:r>
      </w:fldSimple>
      <w:r>
        <w:rPr>
          <w:rFonts w:hint="eastAsia"/>
        </w:rPr>
        <w:t xml:space="preserve"> Answer </w:t>
      </w:r>
      <w:proofErr w:type="spellStart"/>
      <w:r>
        <w:rPr>
          <w:rFonts w:hint="eastAsia"/>
        </w:rPr>
        <w:t>distinguishment</w:t>
      </w:r>
      <w:proofErr w:type="spellEnd"/>
      <w:r>
        <w:rPr>
          <w:rFonts w:hint="eastAsia"/>
        </w:rPr>
        <w:t xml:space="preserve"> function</w:t>
      </w:r>
      <w:bookmarkEnd w:id="11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BB5FF6" w:rsidRPr="00BF3131" w:rsidTr="004E3F2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B5FF6" w:rsidRPr="00BF3131" w:rsidRDefault="00BB5FF6" w:rsidP="004E3F24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r w:rsidRPr="00BF3131">
              <w:rPr>
                <w:rFonts w:eastAsiaTheme="minorHAnsi"/>
                <w:szCs w:val="20"/>
              </w:rPr>
              <w:t>comparison function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답변자가 입력한 답변의 의미와 계산된 올바른 답변이 일치하는지 확인한 뒤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그에</w:t>
            </w:r>
            <w:proofErr w:type="gramEnd"/>
            <w:r w:rsidRPr="00BF3131">
              <w:rPr>
                <w:rFonts w:eastAsiaTheme="minorHAnsi" w:hint="eastAsia"/>
              </w:rPr>
              <w:t xml:space="preserve"> 따른 결과를 실행하는 기능이다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시스템에 의해서 올바른 답변이 계산되고</w:t>
            </w:r>
            <w:r w:rsidRPr="00BF3131">
              <w:rPr>
                <w:rFonts w:eastAsiaTheme="minorHAnsi"/>
              </w:rPr>
              <w:t xml:space="preserve">, </w:t>
            </w:r>
            <w:r w:rsidRPr="00BF3131">
              <w:rPr>
                <w:rFonts w:eastAsiaTheme="minorHAnsi" w:hint="eastAsia"/>
              </w:rPr>
              <w:t>답변자의 답변이 판별된다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결과를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입력된 답변과 올바른 답변이 일치하지 않는다면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답변자에게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올바른 답변과 답변자의 답변이 일치하는지 확인한다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일치할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 xml:space="preserve">에 저장하고 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활성화시킨 뒤 게임을 계속 진행한다</w:t>
            </w:r>
            <w:r w:rsidRPr="00BF3131">
              <w:rPr>
                <w:rFonts w:eastAsiaTheme="minorHAnsi"/>
              </w:rPr>
              <w:t>.</w:t>
            </w:r>
          </w:p>
          <w:p w:rsidR="002E0F94" w:rsidRPr="00BF3131" w:rsidRDefault="002E0F94" w:rsidP="00BF3131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불일치할 경우</w:t>
            </w:r>
            <w:proofErr w:type="gramStart"/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>답변자에게</w:t>
            </w:r>
            <w:proofErr w:type="gramEnd"/>
            <w:r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패널티를</w:t>
            </w:r>
            <w:proofErr w:type="spellEnd"/>
            <w:r w:rsidRPr="00BF3131">
              <w:rPr>
                <w:rFonts w:eastAsiaTheme="minorHAnsi" w:hint="eastAsia"/>
              </w:rPr>
              <w:t xml:space="preserve"> 부과한다</w:t>
            </w:r>
            <w:r w:rsidRPr="00BF3131">
              <w:rPr>
                <w:rFonts w:eastAsiaTheme="minorHAnsi"/>
              </w:rPr>
              <w:t>.</w:t>
            </w:r>
            <w:r w:rsidRPr="00BF3131">
              <w:rPr>
                <w:rFonts w:eastAsiaTheme="minorHAnsi" w:hint="eastAsia"/>
              </w:rPr>
              <w:t xml:space="preserve"> 이후 결과를 </w:t>
            </w:r>
            <w:r w:rsidRPr="00BF3131">
              <w:rPr>
                <w:rFonts w:eastAsiaTheme="minorHAnsi"/>
              </w:rPr>
              <w:t>log</w:t>
            </w:r>
            <w:r w:rsidRPr="00BF3131">
              <w:rPr>
                <w:rFonts w:eastAsiaTheme="minorHAnsi" w:hint="eastAsia"/>
              </w:rPr>
              <w:t>에 저장하고</w:t>
            </w:r>
            <w:r w:rsidRPr="00BF3131">
              <w:rPr>
                <w:rFonts w:eastAsiaTheme="minorHAnsi"/>
              </w:rPr>
              <w:t>Question Analysis Function</w:t>
            </w:r>
            <w:r w:rsidRPr="00BF3131">
              <w:rPr>
                <w:rFonts w:eastAsiaTheme="minorHAnsi" w:hint="eastAsia"/>
              </w:rPr>
              <w:t>을 다시 활성화하여 게임을 계속 진행한다</w:t>
            </w:r>
            <w:r w:rsidRPr="00BF3131">
              <w:rPr>
                <w:rFonts w:eastAsiaTheme="minorHAnsi"/>
              </w:rPr>
              <w:t>.</w:t>
            </w:r>
          </w:p>
        </w:tc>
      </w:tr>
      <w:tr w:rsidR="002E0F94" w:rsidRPr="00BF3131" w:rsidTr="002E0F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2E0F94" w:rsidRPr="00BF3131" w:rsidRDefault="002E0F94" w:rsidP="00BF3131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55" w:type="dxa"/>
            <w:gridSpan w:val="2"/>
          </w:tcPr>
          <w:p w:rsidR="002E0F94" w:rsidRPr="00BF3131" w:rsidRDefault="002E0F94" w:rsidP="001D120E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부과된 </w:t>
            </w:r>
            <w:proofErr w:type="spellStart"/>
            <w:r w:rsidRPr="00BF3131">
              <w:rPr>
                <w:rFonts w:eastAsiaTheme="minorHAnsi" w:hint="eastAsia"/>
              </w:rPr>
              <w:t>패널티에</w:t>
            </w:r>
            <w:proofErr w:type="spellEnd"/>
            <w:r w:rsidRPr="00BF3131">
              <w:rPr>
                <w:rFonts w:eastAsiaTheme="minorHAnsi" w:hint="eastAsia"/>
              </w:rPr>
              <w:t xml:space="preserve"> 따라서 답변자가 게임에서 제외되는 경우</w:t>
            </w:r>
            <w:r w:rsidRPr="00BF3131">
              <w:rPr>
                <w:rFonts w:eastAsiaTheme="minorHAnsi"/>
              </w:rPr>
              <w:t>,</w:t>
            </w:r>
            <w:r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End Game Function</w:t>
            </w:r>
            <w:r w:rsidRPr="00BF3131">
              <w:rPr>
                <w:rFonts w:eastAsiaTheme="minorHAnsi" w:hint="eastAsia"/>
              </w:rPr>
              <w:t>을 통해 게임이 종료됐는지 확인한다</w:t>
            </w:r>
            <w:r w:rsidRPr="00BF3131">
              <w:rPr>
                <w:rFonts w:eastAsiaTheme="minorHAnsi"/>
              </w:rPr>
              <w:t>.</w:t>
            </w:r>
          </w:p>
        </w:tc>
      </w:tr>
    </w:tbl>
    <w:p w:rsidR="00BB5FF6" w:rsidRPr="00BF3131" w:rsidRDefault="001D120E" w:rsidP="002A7DCB">
      <w:pPr>
        <w:pStyle w:val="a9"/>
        <w:jc w:val="center"/>
        <w:rPr>
          <w:rFonts w:eastAsiaTheme="minorHAnsi"/>
        </w:rPr>
      </w:pPr>
      <w:bookmarkStart w:id="117" w:name="_Toc513373686"/>
      <w:r>
        <w:t xml:space="preserve">Table </w:t>
      </w:r>
      <w:fldSimple w:instr=" SEQ Table \* ARABIC ">
        <w:r w:rsidR="006C2643">
          <w:rPr>
            <w:noProof/>
          </w:rPr>
          <w:t>7</w:t>
        </w:r>
      </w:fldSimple>
      <w:r>
        <w:rPr>
          <w:rFonts w:hint="eastAsia"/>
        </w:rPr>
        <w:t xml:space="preserve"> Answer comparison function</w:t>
      </w:r>
      <w:bookmarkEnd w:id="117"/>
    </w:p>
    <w:p w:rsidR="00B12948" w:rsidRPr="00BF3131" w:rsidRDefault="009B7E31" w:rsidP="00B1294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18" w:name="_Toc513374215"/>
      <w:r w:rsidRPr="00BF3131">
        <w:rPr>
          <w:rFonts w:eastAsiaTheme="minorHAnsi" w:cs="Times New Roman" w:hint="eastAsia"/>
        </w:rPr>
        <w:t>Elimination</w:t>
      </w:r>
      <w:bookmarkEnd w:id="118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B12948" w:rsidRPr="00BF3131" w:rsidTr="00B12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Elimination </w:t>
            </w:r>
            <w:r w:rsidR="00B12948" w:rsidRPr="00BF3131">
              <w:rPr>
                <w:rFonts w:eastAsiaTheme="minorHAnsi" w:hint="eastAsia"/>
              </w:rPr>
              <w:t>function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상대팀의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>“</w:t>
            </w:r>
            <w:r w:rsidRPr="00BF3131">
              <w:rPr>
                <w:rFonts w:eastAsiaTheme="minorHAnsi" w:hint="eastAsia"/>
              </w:rPr>
              <w:t>왕</w:t>
            </w:r>
            <w:r w:rsidRPr="00BF3131">
              <w:rPr>
                <w:rFonts w:eastAsiaTheme="minorHAnsi"/>
              </w:rPr>
              <w:t>”</w:t>
            </w:r>
            <w:proofErr w:type="spellStart"/>
            <w:r w:rsidRPr="00BF3131">
              <w:rPr>
                <w:rFonts w:eastAsiaTheme="minorHAnsi" w:hint="eastAsia"/>
              </w:rPr>
              <w:t>으로</w:t>
            </w:r>
            <w:proofErr w:type="spellEnd"/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지목했을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맞았으면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팀이승리하고</w:t>
            </w:r>
            <w:proofErr w:type="spellEnd"/>
            <w:r w:rsidRPr="00BF3131">
              <w:rPr>
                <w:rFonts w:eastAsiaTheme="minorHAnsi" w:hint="eastAsia"/>
              </w:rPr>
              <w:t>, 틀렸으면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사람의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죽도록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하는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기능이다.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function에서 출력된 JSON 객체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483" w:type="dxa"/>
          </w:tcPr>
          <w:p w:rsidR="00B12948" w:rsidRPr="00BF3131" w:rsidRDefault="0092060D" w:rsidP="0092060D">
            <w:pPr>
              <w:pStyle w:val="a3"/>
              <w:ind w:leftChars="0" w:left="200" w:hangingChars="100" w:hanging="20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proofErr w:type="spellStart"/>
            <w:r w:rsidRPr="00BF3131">
              <w:rPr>
                <w:rFonts w:eastAsiaTheme="minorHAnsi" w:hint="eastAsia"/>
              </w:rPr>
              <w:t>해석한바를바탕으로정말</w:t>
            </w:r>
            <w:proofErr w:type="spellEnd"/>
            <w:r w:rsidRPr="00BF3131">
              <w:rPr>
                <w:rFonts w:eastAsiaTheme="minorHAnsi" w:hint="eastAsia"/>
              </w:rPr>
              <w:t xml:space="preserve"> Elimination을계속진행할것인지확인한다.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</w:t>
            </w:r>
            <w:r w:rsidRPr="00BF3131">
              <w:rPr>
                <w:rFonts w:eastAsiaTheme="minorHAnsi" w:hint="eastAsia"/>
              </w:rPr>
              <w:lastRenderedPageBreak/>
              <w:t>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883BDA" w:rsidRPr="00BF3131">
              <w:rPr>
                <w:rFonts w:eastAsiaTheme="minorHAnsi" w:hint="eastAsia"/>
              </w:rPr>
              <w:t xml:space="preserve">선언한다. </w:t>
            </w:r>
          </w:p>
        </w:tc>
      </w:tr>
      <w:tr w:rsidR="00B12948" w:rsidRPr="00BF3131" w:rsidTr="00B12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lastRenderedPageBreak/>
              <w:t>처리</w:t>
            </w:r>
          </w:p>
        </w:tc>
        <w:tc>
          <w:tcPr>
            <w:tcW w:w="7483" w:type="dxa"/>
          </w:tcPr>
          <w:p w:rsidR="00B12948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*입력된 JSON 객체를 자연어로 변환한다. </w:t>
            </w:r>
          </w:p>
          <w:p w:rsidR="00B12948" w:rsidRPr="00BF3131" w:rsidRDefault="00B12948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</w:t>
            </w:r>
            <w:r w:rsidR="0092060D" w:rsidRPr="00BF3131">
              <w:rPr>
                <w:rFonts w:eastAsiaTheme="minorHAnsi" w:hint="eastAsia"/>
              </w:rPr>
              <w:t>변환된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자연어</w:t>
            </w:r>
            <w:r w:rsidRPr="00BF3131">
              <w:rPr>
                <w:rFonts w:eastAsiaTheme="minorHAnsi" w:hint="eastAsia"/>
              </w:rPr>
              <w:t>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다시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보여주며, </w:t>
            </w:r>
            <w:r w:rsidR="0092060D" w:rsidRPr="00BF3131">
              <w:rPr>
                <w:rFonts w:eastAsiaTheme="minorHAnsi" w:hint="eastAsia"/>
              </w:rPr>
              <w:t>정말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계속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진행할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것인지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확인한다.</w:t>
            </w:r>
          </w:p>
          <w:p w:rsidR="0092060D" w:rsidRPr="00BF3131" w:rsidRDefault="0092060D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*확인을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받은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 Elimination을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 xml:space="preserve">진행한다. </w:t>
            </w:r>
          </w:p>
          <w:p w:rsidR="00883BDA" w:rsidRPr="00BF3131" w:rsidRDefault="00883BDA" w:rsidP="00B12948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확인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바가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맞을</w:t>
            </w:r>
            <w:r w:rsidR="004A0AF1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팀의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승리를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선언하고 End function에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승/패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전달한다. 틀렸을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경우, 지목한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참여자를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리스트에서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지우고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죽음을</w:t>
            </w:r>
            <w:r w:rsidR="008A2A7A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선언한다.</w:t>
            </w:r>
          </w:p>
        </w:tc>
      </w:tr>
      <w:tr w:rsidR="00B12948" w:rsidRPr="00BF3131" w:rsidTr="00B129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B12948" w:rsidRPr="00BF3131" w:rsidRDefault="00B12948" w:rsidP="00B12948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483" w:type="dxa"/>
          </w:tcPr>
          <w:p w:rsidR="00B12948" w:rsidRPr="00BF3131" w:rsidRDefault="00883BDA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/>
              </w:rPr>
              <w:t xml:space="preserve">Answer </w:t>
            </w:r>
            <w:proofErr w:type="spellStart"/>
            <w:r w:rsidRPr="00BF3131">
              <w:rPr>
                <w:rFonts w:eastAsiaTheme="minorHAnsi"/>
              </w:rPr>
              <w:t>distin</w:t>
            </w:r>
            <w:r w:rsidRPr="00BF3131">
              <w:rPr>
                <w:rFonts w:eastAsiaTheme="minorHAnsi" w:hint="eastAsia"/>
              </w:rPr>
              <w:t>g</w:t>
            </w:r>
            <w:r w:rsidRPr="00BF3131">
              <w:rPr>
                <w:rFonts w:eastAsiaTheme="minorHAnsi"/>
              </w:rPr>
              <w:t>uishment</w:t>
            </w:r>
            <w:proofErr w:type="spellEnd"/>
            <w:r w:rsidRPr="00BF3131">
              <w:rPr>
                <w:rFonts w:eastAsiaTheme="minorHAnsi" w:hint="eastAsia"/>
              </w:rPr>
              <w:t xml:space="preserve"> function을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통해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92060D" w:rsidRPr="00BF3131">
              <w:rPr>
                <w:rFonts w:eastAsiaTheme="minorHAnsi" w:hint="eastAsia"/>
              </w:rPr>
              <w:t>[지목단계]</w:t>
            </w:r>
            <w:r w:rsidR="00B12948" w:rsidRPr="00BF3131">
              <w:rPr>
                <w:rFonts w:eastAsiaTheme="minorHAnsi" w:hint="eastAsia"/>
              </w:rPr>
              <w:t>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판별된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경우만</w:t>
            </w:r>
            <w:r w:rsidR="00550ACF" w:rsidRPr="00BF3131">
              <w:rPr>
                <w:rFonts w:eastAsiaTheme="minorHAnsi" w:hint="eastAsia"/>
              </w:rPr>
              <w:t xml:space="preserve"> </w:t>
            </w:r>
            <w:r w:rsidR="00B12948" w:rsidRPr="00BF3131">
              <w:rPr>
                <w:rFonts w:eastAsiaTheme="minorHAnsi" w:hint="eastAsia"/>
              </w:rPr>
              <w:t>처리한다</w:t>
            </w:r>
            <w:r w:rsidR="00B12948" w:rsidRPr="00BF3131">
              <w:rPr>
                <w:rFonts w:eastAsiaTheme="minorHAnsi"/>
              </w:rPr>
              <w:t>.</w:t>
            </w:r>
          </w:p>
        </w:tc>
      </w:tr>
    </w:tbl>
    <w:p w:rsidR="00B12948" w:rsidRPr="00BF3131" w:rsidRDefault="002A7DCB" w:rsidP="002A7DCB">
      <w:pPr>
        <w:pStyle w:val="a9"/>
        <w:jc w:val="center"/>
        <w:rPr>
          <w:rFonts w:eastAsiaTheme="minorHAnsi"/>
        </w:rPr>
      </w:pPr>
      <w:bookmarkStart w:id="119" w:name="_Toc513373687"/>
      <w:r>
        <w:t xml:space="preserve">Table </w:t>
      </w:r>
      <w:fldSimple w:instr=" SEQ Table \* ARABIC ">
        <w:r w:rsidR="006C2643">
          <w:rPr>
            <w:noProof/>
          </w:rPr>
          <w:t>8</w:t>
        </w:r>
      </w:fldSimple>
      <w:r>
        <w:rPr>
          <w:rFonts w:hint="eastAsia"/>
        </w:rPr>
        <w:t xml:space="preserve"> Elimination function</w:t>
      </w:r>
      <w:bookmarkEnd w:id="119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0" w:name="_Toc513374216"/>
      <w:r w:rsidRPr="00BF3131">
        <w:rPr>
          <w:rFonts w:eastAsiaTheme="minorHAnsi" w:cs="Times New Roman" w:hint="eastAsia"/>
        </w:rPr>
        <w:t>Help / Log</w:t>
      </w:r>
      <w:bookmarkEnd w:id="12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4E2886" w:rsidRPr="00BF3131" w:rsidTr="004E288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Help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도움말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가능한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명령어, 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등의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적힌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기능이다.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!help</w:t>
            </w:r>
            <w:proofErr w:type="gramEnd"/>
            <w:r w:rsidRPr="00BF3131">
              <w:rPr>
                <w:rFonts w:eastAsiaTheme="minorHAnsi"/>
              </w:rPr>
              <w:t>&lt;argument&gt;</w:t>
            </w:r>
            <w:r w:rsidRPr="00BF3131">
              <w:rPr>
                <w:rFonts w:eastAsiaTheme="minorHAnsi" w:hint="eastAsia"/>
              </w:rPr>
              <w:t>명령어를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4E2886" w:rsidRPr="00BF3131" w:rsidRDefault="004E2886" w:rsidP="004E2886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&lt;argument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해당되는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설명문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 w:hint="eastAsia"/>
              </w:rPr>
              <w:t>&lt;argument&gt;에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아무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않으면,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기본적인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다른</w:t>
            </w:r>
            <w:r w:rsidR="004E2886" w:rsidRPr="00BF3131">
              <w:rPr>
                <w:rFonts w:eastAsiaTheme="minorHAnsi"/>
              </w:rPr>
              <w:t>&lt;argument&gt;</w:t>
            </w:r>
            <w:r w:rsidR="004E2886" w:rsidRPr="00BF3131">
              <w:rPr>
                <w:rFonts w:eastAsiaTheme="minorHAnsi" w:hint="eastAsia"/>
              </w:rPr>
              <w:t>종류에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  <w:p w:rsidR="004E2886" w:rsidRPr="00BF3131" w:rsidRDefault="00A42ECF" w:rsidP="004E2886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="004E2886" w:rsidRPr="00BF3131">
              <w:rPr>
                <w:rFonts w:eastAsiaTheme="minorHAnsi"/>
              </w:rPr>
              <w:t>&lt;</w:t>
            </w:r>
            <w:r w:rsidR="004E2886" w:rsidRPr="00BF3131">
              <w:rPr>
                <w:rFonts w:eastAsiaTheme="minorHAnsi" w:hint="eastAsia"/>
              </w:rPr>
              <w:t>argument</w:t>
            </w:r>
            <w:r w:rsidR="004E2886" w:rsidRPr="00BF3131">
              <w:rPr>
                <w:rFonts w:eastAsiaTheme="minorHAnsi"/>
              </w:rPr>
              <w:t>&gt;</w:t>
            </w:r>
            <w:r w:rsidR="004E2886" w:rsidRPr="00BF3131">
              <w:rPr>
                <w:rFonts w:eastAsiaTheme="minorHAnsi" w:hint="eastAsia"/>
              </w:rPr>
              <w:t>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넣은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인자에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따라서,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게임의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설명,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전적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관련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명령어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등에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대한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설명문을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="004E2886" w:rsidRPr="00BF3131">
              <w:rPr>
                <w:rFonts w:eastAsiaTheme="minorHAnsi" w:hint="eastAsia"/>
              </w:rPr>
              <w:t>출력한다.</w:t>
            </w:r>
          </w:p>
        </w:tc>
      </w:tr>
      <w:tr w:rsidR="004E2886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4E2886" w:rsidRPr="00BF3131" w:rsidRDefault="004E2886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4E2886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인자가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083C77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1" w:name="_Toc513373688"/>
      <w:r>
        <w:t xml:space="preserve">Table </w:t>
      </w:r>
      <w:fldSimple w:instr=" SEQ Table \* ARABIC ">
        <w:r w:rsidR="006C2643">
          <w:rPr>
            <w:noProof/>
          </w:rPr>
          <w:t>9</w:t>
        </w:r>
      </w:fldSimple>
      <w:r>
        <w:rPr>
          <w:rFonts w:hint="eastAsia"/>
        </w:rPr>
        <w:t xml:space="preserve"> Help function</w:t>
      </w:r>
      <w:bookmarkEnd w:id="121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151"/>
        <w:gridCol w:w="7291"/>
        <w:gridCol w:w="164"/>
      </w:tblGrid>
      <w:tr w:rsidR="00A42ECF" w:rsidRPr="00BF3131" w:rsidTr="00E7257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6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Log</w:t>
            </w:r>
            <w:r w:rsidRPr="00BF3131">
              <w:rPr>
                <w:rFonts w:eastAsiaTheme="minorHAnsi"/>
                <w:szCs w:val="20"/>
              </w:rPr>
              <w:t xml:space="preserve"> function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설명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l</w:t>
            </w:r>
            <w:r w:rsidRPr="00BF3131">
              <w:rPr>
                <w:rFonts w:eastAsiaTheme="minorHAnsi"/>
              </w:rPr>
              <w:t>og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입력하면,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동안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이루어진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입력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A42ECF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사용자가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/>
              </w:rPr>
              <w:t>Discord</w:t>
            </w:r>
            <w:r w:rsidRPr="00BF3131">
              <w:rPr>
                <w:rFonts w:eastAsiaTheme="minorHAnsi" w:hint="eastAsia"/>
              </w:rPr>
              <w:t>에 !</w:t>
            </w:r>
            <w:r w:rsidRPr="00BF3131">
              <w:rPr>
                <w:rFonts w:eastAsiaTheme="minorHAnsi"/>
              </w:rPr>
              <w:t>log</w:t>
            </w:r>
            <w:proofErr w:type="gramEnd"/>
            <w:r w:rsidRPr="00BF3131">
              <w:rPr>
                <w:rFonts w:eastAsiaTheme="minorHAnsi"/>
              </w:rPr>
              <w:t>&lt;player&gt;</w:t>
            </w:r>
            <w:r w:rsidRPr="00BF3131">
              <w:rPr>
                <w:rFonts w:eastAsiaTheme="minorHAnsi" w:hint="eastAsia"/>
              </w:rPr>
              <w:t>명령어를</w:t>
            </w:r>
            <w:r w:rsidR="0040004E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출력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저장된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게임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기록으로부터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proofErr w:type="spellStart"/>
            <w:r w:rsidRPr="00BF3131">
              <w:rPr>
                <w:rFonts w:eastAsiaTheme="minorHAnsi" w:hint="eastAsia"/>
              </w:rPr>
              <w:t>요구받은</w:t>
            </w:r>
            <w:proofErr w:type="spellEnd"/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정보들을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찾아서</w:t>
            </w:r>
            <w:r w:rsidRPr="00BF3131">
              <w:rPr>
                <w:rFonts w:eastAsiaTheme="minorHAnsi"/>
              </w:rPr>
              <w:t xml:space="preserve">Discord </w:t>
            </w:r>
            <w:r w:rsidRPr="00BF3131">
              <w:rPr>
                <w:rFonts w:eastAsiaTheme="minorHAnsi" w:hint="eastAsia"/>
              </w:rPr>
              <w:t>상에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처리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&lt;</w:t>
            </w:r>
            <w:r w:rsidRPr="00BF3131">
              <w:rPr>
                <w:rFonts w:eastAsiaTheme="minorHAnsi"/>
              </w:rPr>
              <w:t>player</w:t>
            </w:r>
            <w:r w:rsidRPr="00BF3131">
              <w:rPr>
                <w:rFonts w:eastAsiaTheme="minorHAnsi" w:hint="eastAsia"/>
              </w:rPr>
              <w:t>&gt;에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아무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인자를</w:t>
            </w:r>
            <w:r w:rsidR="002D086D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proofErr w:type="gramStart"/>
            <w:r w:rsidRPr="00BF3131">
              <w:rPr>
                <w:rFonts w:eastAsiaTheme="minorHAnsi" w:hint="eastAsia"/>
              </w:rPr>
              <w:t>않으면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,모든</w:t>
            </w:r>
            <w:proofErr w:type="gramEnd"/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</w:t>
            </w:r>
            <w:r w:rsidRPr="00BF3131">
              <w:rPr>
                <w:rFonts w:eastAsiaTheme="minorHAnsi"/>
              </w:rPr>
              <w:t>&lt;</w:t>
            </w:r>
            <w:r w:rsidRPr="00BF3131">
              <w:rPr>
                <w:rFonts w:eastAsiaTheme="minorHAnsi" w:hint="eastAsia"/>
              </w:rPr>
              <w:t>player</w:t>
            </w:r>
            <w:r w:rsidRPr="00BF3131">
              <w:rPr>
                <w:rFonts w:eastAsiaTheme="minorHAnsi"/>
              </w:rPr>
              <w:t>&gt;</w:t>
            </w:r>
            <w:r w:rsidRPr="00BF3131">
              <w:rPr>
                <w:rFonts w:eastAsiaTheme="minorHAnsi" w:hint="eastAsia"/>
              </w:rPr>
              <w:t>에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특정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넣으면,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그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대답한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문답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기록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출력한다.</w:t>
            </w:r>
          </w:p>
        </w:tc>
      </w:tr>
      <w:tr w:rsidR="00A42ECF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1" w:type="dxa"/>
          </w:tcPr>
          <w:p w:rsidR="00A42ECF" w:rsidRPr="00BF3131" w:rsidRDefault="00A42ECF" w:rsidP="00E72575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cstheme="minorBidi" w:hint="eastAsia"/>
              </w:rPr>
              <w:t>조건</w:t>
            </w:r>
          </w:p>
        </w:tc>
        <w:tc>
          <w:tcPr>
            <w:tcW w:w="7291" w:type="dxa"/>
            <w:gridSpan w:val="2"/>
          </w:tcPr>
          <w:p w:rsidR="00A42ECF" w:rsidRPr="00BF3131" w:rsidRDefault="00A42ECF" w:rsidP="00E72575">
            <w:pPr>
              <w:pStyle w:val="a3"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게임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진행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도중에만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사용할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있다.</w:t>
            </w:r>
          </w:p>
          <w:p w:rsidR="00A42ECF" w:rsidRPr="00BF3131" w:rsidRDefault="00A42ECF" w:rsidP="002A7DCB">
            <w:pPr>
              <w:pStyle w:val="a3"/>
              <w:keepNext/>
              <w:ind w:leftChars="0" w:left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존재하지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않는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참여자의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이름이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입력된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경우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경고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메시지를</w:t>
            </w:r>
            <w:r w:rsidR="00BE739B" w:rsidRPr="00BF3131">
              <w:rPr>
                <w:rFonts w:eastAsiaTheme="minorHAnsi" w:hint="eastAsia"/>
              </w:rPr>
              <w:t xml:space="preserve"> </w:t>
            </w:r>
            <w:r w:rsidRPr="00BF3131">
              <w:rPr>
                <w:rFonts w:eastAsiaTheme="minorHAnsi" w:hint="eastAsia"/>
              </w:rPr>
              <w:t>띄워준다.</w:t>
            </w:r>
          </w:p>
        </w:tc>
      </w:tr>
    </w:tbl>
    <w:p w:rsidR="00A42ECF" w:rsidRPr="00BF3131" w:rsidRDefault="002A7DCB" w:rsidP="002A7DCB">
      <w:pPr>
        <w:pStyle w:val="a9"/>
        <w:jc w:val="center"/>
        <w:rPr>
          <w:rFonts w:eastAsiaTheme="minorHAnsi" w:cs="Times New Roman"/>
          <w:i/>
        </w:rPr>
      </w:pPr>
      <w:bookmarkStart w:id="122" w:name="_Toc513373689"/>
      <w:r>
        <w:lastRenderedPageBreak/>
        <w:t xml:space="preserve">Table </w:t>
      </w:r>
      <w:fldSimple w:instr=" SEQ Table \* ARABIC ">
        <w:r w:rsidR="006C2643">
          <w:rPr>
            <w:noProof/>
          </w:rPr>
          <w:t>10</w:t>
        </w:r>
      </w:fldSimple>
      <w:r>
        <w:rPr>
          <w:rFonts w:hint="eastAsia"/>
        </w:rPr>
        <w:t xml:space="preserve"> log system</w:t>
      </w:r>
      <w:bookmarkEnd w:id="122"/>
    </w:p>
    <w:p w:rsidR="009B7E31" w:rsidRPr="00BF3131" w:rsidRDefault="009B7E31" w:rsidP="009B7E31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23" w:name="_Toc513374217"/>
      <w:proofErr w:type="spellStart"/>
      <w:r w:rsidRPr="00BF3131">
        <w:rPr>
          <w:rFonts w:eastAsiaTheme="minorHAnsi" w:cs="Times New Roman" w:hint="eastAsia"/>
        </w:rPr>
        <w:t>전적기록</w:t>
      </w:r>
      <w:bookmarkEnd w:id="123"/>
      <w:proofErr w:type="spellEnd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Management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5A79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End function에서 호출되면 승/패 정보와 생존 여부를 각 참여자들 DB에 저장한다.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참여자와 승/패, 생존여부가 담긴 리스트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처리한 데이터를 DB에 저장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참여자들에 관련된 DB 갱신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End function에서 호출되면 반드시 실행되어야 한다.</w:t>
            </w:r>
          </w:p>
        </w:tc>
      </w:tr>
    </w:tbl>
    <w:p w:rsidR="005A799F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4" w:name="_Toc513373690"/>
      <w:r>
        <w:t xml:space="preserve">Table </w:t>
      </w:r>
      <w:fldSimple w:instr=" SEQ Table \* ARABIC ">
        <w:r w:rsidR="006C2643">
          <w:rPr>
            <w:noProof/>
          </w:rPr>
          <w:t>11</w:t>
        </w:r>
      </w:fldSimple>
      <w:r>
        <w:rPr>
          <w:rFonts w:hint="eastAsia"/>
        </w:rPr>
        <w:t xml:space="preserve"> DB Management function</w:t>
      </w:r>
      <w:bookmarkEnd w:id="124"/>
      <w:r>
        <w:rPr>
          <w:rFonts w:hint="eastAsia"/>
        </w:rPr>
        <w:t xml:space="preserve"> </w:t>
      </w:r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959"/>
        <w:gridCol w:w="7483"/>
      </w:tblGrid>
      <w:tr w:rsidR="005A799F" w:rsidRPr="00BF3131" w:rsidTr="004E2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2" w:type="dxa"/>
            <w:gridSpan w:val="2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/>
              </w:rPr>
              <w:t>F</w:t>
            </w:r>
            <w:r w:rsidRPr="00BF3131">
              <w:rPr>
                <w:rFonts w:asciiTheme="minorHAnsi" w:eastAsiaTheme="minorHAnsi" w:hAnsiTheme="minorHAnsi" w:hint="eastAsia"/>
              </w:rPr>
              <w:t>unctional requirement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기능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DB Quarry function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설명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사용자가 명령어를 통해 개인 전적 조회를 요청할 경우 이를 DM을 통해 제공한다.  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입력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전적 조회 명령어, 사용자 토큰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개인 전적을 DM을 통해 제공</w:t>
            </w:r>
          </w:p>
        </w:tc>
      </w:tr>
      <w:tr w:rsidR="005A799F" w:rsidRPr="00BF3131" w:rsidTr="004E2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처리</w:t>
            </w:r>
          </w:p>
        </w:tc>
        <w:tc>
          <w:tcPr>
            <w:tcW w:w="7483" w:type="dxa"/>
          </w:tcPr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전적 조회 명령어를 판별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>* 사용자 토큰을 통해 DB에서 전적 데이터 조회</w:t>
            </w:r>
          </w:p>
          <w:p w:rsidR="005A799F" w:rsidRPr="00BF3131" w:rsidRDefault="005A799F" w:rsidP="004E28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* DM을 생성하고 전적 데이터와 데이터에서 계산된 승률, 생존율을 추가하여 전달. </w:t>
            </w:r>
          </w:p>
        </w:tc>
      </w:tr>
      <w:tr w:rsidR="005A799F" w:rsidRPr="00BF3131" w:rsidTr="004E28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A799F" w:rsidRPr="00BF3131" w:rsidRDefault="005A799F" w:rsidP="004E2886">
            <w:pPr>
              <w:rPr>
                <w:rFonts w:asciiTheme="minorHAnsi" w:eastAsiaTheme="minorHAnsi" w:hAnsiTheme="minorHAnsi"/>
              </w:rPr>
            </w:pPr>
            <w:r w:rsidRPr="00BF3131">
              <w:rPr>
                <w:rFonts w:asciiTheme="minorHAnsi" w:eastAsiaTheme="minorHAnsi" w:hAnsiTheme="minorHAnsi" w:hint="eastAsia"/>
              </w:rPr>
              <w:t>조건</w:t>
            </w:r>
          </w:p>
        </w:tc>
        <w:tc>
          <w:tcPr>
            <w:tcW w:w="7483" w:type="dxa"/>
          </w:tcPr>
          <w:p w:rsidR="005A799F" w:rsidRPr="00BF3131" w:rsidRDefault="005A799F" w:rsidP="002A7DCB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/>
              </w:rPr>
            </w:pPr>
            <w:r w:rsidRPr="00BF3131">
              <w:rPr>
                <w:rFonts w:eastAsiaTheme="minorHAnsi" w:hint="eastAsia"/>
              </w:rPr>
              <w:t xml:space="preserve">전적 조회 명령어가 들어올 경우 실행되어야 한다. </w:t>
            </w:r>
          </w:p>
        </w:tc>
      </w:tr>
    </w:tbl>
    <w:p w:rsidR="009B7E31" w:rsidRPr="00BF3131" w:rsidRDefault="002A7DCB" w:rsidP="002A7DCB">
      <w:pPr>
        <w:pStyle w:val="a9"/>
        <w:jc w:val="center"/>
        <w:rPr>
          <w:rFonts w:eastAsiaTheme="minorHAnsi" w:cs="Times New Roman"/>
        </w:rPr>
      </w:pPr>
      <w:bookmarkStart w:id="125" w:name="_Toc513373691"/>
      <w:r>
        <w:t xml:space="preserve">Table </w:t>
      </w:r>
      <w:fldSimple w:instr=" SEQ Table \* ARABIC ">
        <w:r w:rsidR="006C2643">
          <w:rPr>
            <w:noProof/>
          </w:rPr>
          <w:t>12</w:t>
        </w:r>
      </w:fldSimple>
      <w:r>
        <w:rPr>
          <w:rFonts w:hint="eastAsia"/>
        </w:rPr>
        <w:t xml:space="preserve"> DB quarry function</w:t>
      </w:r>
      <w:bookmarkEnd w:id="125"/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26" w:name="_Toc513308758"/>
      <w:bookmarkStart w:id="127" w:name="_Toc513374218"/>
      <w:r w:rsidRPr="00BF3131">
        <w:rPr>
          <w:rFonts w:eastAsiaTheme="minorHAnsi" w:cs="Times New Roman"/>
          <w:sz w:val="32"/>
        </w:rPr>
        <w:t>Non-Functional Requirements</w:t>
      </w:r>
      <w:bookmarkEnd w:id="126"/>
      <w:bookmarkEnd w:id="127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28" w:name="_Toc513308759"/>
      <w:bookmarkStart w:id="129" w:name="_Toc513374219"/>
      <w:r w:rsidRPr="00D570F3">
        <w:rPr>
          <w:rFonts w:eastAsiaTheme="minorHAnsi" w:cs="Times New Roman" w:hint="eastAsia"/>
          <w:sz w:val="24"/>
        </w:rPr>
        <w:t>Product Requirement</w:t>
      </w:r>
      <w:bookmarkEnd w:id="128"/>
      <w:bookmarkEnd w:id="129"/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0" w:name="_Toc513308760"/>
      <w:bookmarkStart w:id="131" w:name="_Toc513374220"/>
      <w:r w:rsidRPr="00BF3131">
        <w:rPr>
          <w:rFonts w:eastAsiaTheme="minorHAnsi" w:cs="Times New Roman" w:hint="eastAsia"/>
        </w:rPr>
        <w:t xml:space="preserve">Performance </w:t>
      </w:r>
      <w:proofErr w:type="spellStart"/>
      <w:r w:rsidRPr="00BF3131">
        <w:rPr>
          <w:rFonts w:eastAsiaTheme="minorHAnsi" w:cs="Times New Roman" w:hint="eastAsia"/>
        </w:rPr>
        <w:t>Requiement</w:t>
      </w:r>
      <w:bookmarkEnd w:id="130"/>
      <w:bookmarkEnd w:id="131"/>
      <w:proofErr w:type="spellEnd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Discord에 입력되는 text들을 빠르고 정확하게 처리하여 게임에 혼선을 빚는 일이 없어야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자연어 text를 해석해야 하는 경우,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오역을 하는 일이 없도록 확실한 학습이 필요하다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proofErr w:type="gramStart"/>
      <w:r w:rsidRPr="00BF3131">
        <w:rPr>
          <w:rFonts w:eastAsiaTheme="minorHAnsi" w:cs="Times New Roman" w:hint="eastAsia"/>
        </w:rPr>
        <w:t>예 )</w:t>
      </w:r>
      <w:proofErr w:type="gramEnd"/>
      <w:r w:rsidRPr="00BF3131">
        <w:rPr>
          <w:rFonts w:eastAsiaTheme="minorHAnsi" w:cs="Times New Roman" w:hint="eastAsia"/>
        </w:rPr>
        <w:t xml:space="preserve"> 1초 이내에 각 </w:t>
      </w:r>
      <w:proofErr w:type="spellStart"/>
      <w:r w:rsidRPr="00BF3131">
        <w:rPr>
          <w:rFonts w:eastAsiaTheme="minorHAnsi" w:cs="Times New Roman" w:hint="eastAsia"/>
        </w:rPr>
        <w:t>프로세싱에</w:t>
      </w:r>
      <w:proofErr w:type="spellEnd"/>
      <w:r w:rsidRPr="00BF3131">
        <w:rPr>
          <w:rFonts w:eastAsiaTheme="minorHAnsi" w:cs="Times New Roman" w:hint="eastAsia"/>
        </w:rPr>
        <w:t xml:space="preserve"> 대해 결과를 출력할 수 있도록..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2" w:name="_Toc513308761"/>
      <w:bookmarkStart w:id="133" w:name="_Toc513374221"/>
      <w:r w:rsidRPr="00BF3131">
        <w:rPr>
          <w:rFonts w:eastAsiaTheme="minorHAnsi" w:cs="Times New Roman" w:hint="eastAsia"/>
        </w:rPr>
        <w:lastRenderedPageBreak/>
        <w:t>Security Requirement</w:t>
      </w:r>
      <w:bookmarkEnd w:id="132"/>
      <w:bookmarkEnd w:id="133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 발생할 수 있는 개인정보와 보안 문제점들은 대부분 Discord의 시스템에 기인한다.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]과 사용자 사이에는 항상 Discord가 존재하기 때문에, Discord 상에 보안 문제가 없다면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사용할 때도 문제가 발생하지 않는다.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자연어를 처리하는 과정에서 개인 정보가 포함된 text를 데이터 베이스에 저장하는 일을 방지하기 위해서, 모든 text는 게임에 연관된 정보만을 논리식으로 번역하여 다루도록 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4" w:name="_Toc513308762"/>
      <w:bookmarkStart w:id="135" w:name="_Toc513374222"/>
      <w:r w:rsidRPr="00BF3131">
        <w:rPr>
          <w:rFonts w:eastAsiaTheme="minorHAnsi" w:cs="Times New Roman" w:hint="eastAsia"/>
        </w:rPr>
        <w:t>Efficiency Requirement</w:t>
      </w:r>
      <w:bookmarkEnd w:id="134"/>
      <w:bookmarkEnd w:id="135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]은 서버에 의해서 항시 실행되는 상태를 유지하고 있다.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따라서,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서버에 부하가 걸려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]의 작동 효율이 나빠지는 것을 방지하기 위해 이동하는 데이터의 양을 최소화해야 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복잡한 연산이 필요한 부분은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]내부에서 처리하는 것보다 외부 API를 적극적으로 활용하여 서버 유지에 필요한 자원을 줄인다.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communication에 필요한 data structure의 구조의 </w:t>
      </w:r>
      <w:proofErr w:type="spellStart"/>
      <w:r w:rsidRPr="00BF3131">
        <w:rPr>
          <w:rFonts w:eastAsiaTheme="minorHAnsi" w:cs="Times New Roman" w:hint="eastAsia"/>
        </w:rPr>
        <w:t>attr</w:t>
      </w:r>
      <w:proofErr w:type="spellEnd"/>
      <w:r w:rsidRPr="00BF3131">
        <w:rPr>
          <w:rFonts w:eastAsiaTheme="minorHAnsi" w:cs="Times New Roman" w:hint="eastAsia"/>
        </w:rPr>
        <w:t xml:space="preserve">들을 최대 5~6개로 함으로써 </w:t>
      </w:r>
      <w:proofErr w:type="spellStart"/>
      <w:r w:rsidRPr="00BF3131">
        <w:rPr>
          <w:rFonts w:eastAsiaTheme="minorHAnsi" w:cs="Times New Roman" w:hint="eastAsia"/>
        </w:rPr>
        <w:t>json</w:t>
      </w:r>
      <w:proofErr w:type="spellEnd"/>
      <w:r w:rsidRPr="00BF3131">
        <w:rPr>
          <w:rFonts w:eastAsiaTheme="minorHAnsi" w:cs="Times New Roman" w:hint="eastAsia"/>
        </w:rPr>
        <w:t xml:space="preserve"> 객체의 크기를 줄여 서버와 클라이언트 간의 통신을 효율적으로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6" w:name="_Toc513308763"/>
      <w:bookmarkStart w:id="137" w:name="_Toc513374223"/>
      <w:r w:rsidRPr="00BF3131">
        <w:rPr>
          <w:rFonts w:eastAsiaTheme="minorHAnsi" w:cs="Times New Roman" w:hint="eastAsia"/>
        </w:rPr>
        <w:t>Dependability Requirement</w:t>
      </w:r>
      <w:bookmarkEnd w:id="136"/>
      <w:bookmarkEnd w:id="137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사람이</w:t>
      </w:r>
      <w:r w:rsidRPr="00BF3131">
        <w:rPr>
          <w:rFonts w:eastAsiaTheme="minorHAnsi" w:cs="Times New Roman"/>
        </w:rPr>
        <w:t xml:space="preserve"> 사회자를 맡는 경우와 다르게 bot은 게임 도중 발생한 문제를 적절히 해결하고 조율하는 능력이 없다. 따라서,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조금이라도 잘못 작동하면 게임의 전체적인 양상이 이상해질 수 있다. 전체적인 게임의 진행을 bot에게 맡기는 이상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 xml:space="preserve">]의 </w:t>
      </w:r>
      <w:r w:rsidRPr="00BF3131">
        <w:rPr>
          <w:rFonts w:eastAsiaTheme="minorHAnsi" w:cs="Times New Roman" w:hint="eastAsia"/>
        </w:rPr>
        <w:t>dependability</w:t>
      </w:r>
      <w:r w:rsidRPr="00BF3131">
        <w:rPr>
          <w:rFonts w:eastAsiaTheme="minorHAnsi" w:cs="Times New Roman"/>
        </w:rPr>
        <w:t>가 확실해야 한다.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자연어에서 논리식으로 해석 및 번역의 정확도를 90% 이상으로 해야 한다.</w:t>
      </w:r>
    </w:p>
    <w:p w:rsidR="00F96B98" w:rsidRPr="00BF3131" w:rsidRDefault="00F96B98" w:rsidP="00F96B98">
      <w:pPr>
        <w:pStyle w:val="a3"/>
        <w:numPr>
          <w:ilvl w:val="3"/>
          <w:numId w:val="2"/>
        </w:numPr>
        <w:ind w:leftChars="0"/>
        <w:outlineLvl w:val="3"/>
        <w:rPr>
          <w:rFonts w:eastAsiaTheme="minorHAnsi" w:cs="Times New Roman"/>
        </w:rPr>
      </w:pPr>
      <w:bookmarkStart w:id="138" w:name="_Toc513308764"/>
      <w:bookmarkStart w:id="139" w:name="_Toc513374224"/>
      <w:r w:rsidRPr="00BF3131">
        <w:rPr>
          <w:rFonts w:eastAsiaTheme="minorHAnsi" w:cs="Times New Roman" w:hint="eastAsia"/>
        </w:rPr>
        <w:t>Usability Requirement</w:t>
      </w:r>
      <w:bookmarkEnd w:id="138"/>
      <w:bookmarkEnd w:id="139"/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별도의</w:t>
      </w:r>
      <w:r w:rsidRPr="00BF3131">
        <w:rPr>
          <w:rFonts w:eastAsiaTheme="minorHAnsi" w:cs="Times New Roman"/>
        </w:rPr>
        <w:t xml:space="preserve"> 가이드라인을 제공하지 않아도,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데 어려움이 없어야 한다.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]이 Discord 상에 메시지를 출력할 때마다,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도움말 명령어를 입력하여 자세한 정보를 볼 수 있다는 문구를 첨가하여,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사용자가 도움말을 읽고 [</w:t>
      </w:r>
      <w:proofErr w:type="spellStart"/>
      <w:r w:rsidRPr="00BF3131">
        <w:rPr>
          <w:rFonts w:eastAsiaTheme="minorHAnsi" w:cs="Times New Roman"/>
        </w:rPr>
        <w:t>봇</w:t>
      </w:r>
      <w:proofErr w:type="spellEnd"/>
      <w:r w:rsidRPr="00BF3131">
        <w:rPr>
          <w:rFonts w:eastAsiaTheme="minorHAnsi" w:cs="Times New Roman"/>
        </w:rPr>
        <w:t>]을 사용하는 방법을 익힐 것을 권고한다.</w:t>
      </w:r>
      <w:r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게임 도중 진행 상황을 참여자들이 혼동하지 않도록, 현황 정보를 알려주는 메시지를 눈에 띄게 출력한다.</w:t>
      </w:r>
      <w:r w:rsidRPr="00BF3131">
        <w:rPr>
          <w:rFonts w:eastAsiaTheme="minorHAnsi" w:cs="Times New Roman" w:hint="eastAsia"/>
        </w:rPr>
        <w:t xml:space="preserve"> </w:t>
      </w:r>
    </w:p>
    <w:p w:rsidR="00F96B98" w:rsidRPr="00BF3131" w:rsidRDefault="00F96B98" w:rsidP="00F96B98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명령어의 종류의 사용법, 즉 도움 명령어의 사용법</w:t>
      </w:r>
      <w:proofErr w:type="gramStart"/>
      <w:r w:rsidRPr="00BF3131">
        <w:rPr>
          <w:rFonts w:eastAsiaTheme="minorHAnsi" w:cs="Times New Roman" w:hint="eastAsia"/>
        </w:rPr>
        <w:t>,  전적</w:t>
      </w:r>
      <w:proofErr w:type="gramEnd"/>
      <w:r w:rsidRPr="00BF3131">
        <w:rPr>
          <w:rFonts w:eastAsiaTheme="minorHAnsi" w:cs="Times New Roman" w:hint="eastAsia"/>
        </w:rPr>
        <w:t xml:space="preserve"> 확인 및 보기 명령어의 사용법 등을 보여준다. </w:t>
      </w:r>
      <w:proofErr w:type="gramStart"/>
      <w:r w:rsidRPr="00BF3131">
        <w:rPr>
          <w:rFonts w:eastAsiaTheme="minorHAnsi" w:cs="Times New Roman" w:hint="eastAsia"/>
        </w:rPr>
        <w:t>예) !help</w:t>
      </w:r>
      <w:proofErr w:type="gramEnd"/>
      <w:r w:rsidRPr="00BF3131">
        <w:rPr>
          <w:rFonts w:eastAsiaTheme="minorHAnsi" w:cs="Times New Roman" w:hint="eastAsia"/>
        </w:rPr>
        <w:t xml:space="preserve"> , !request</w:t>
      </w:r>
    </w:p>
    <w:p w:rsidR="00F96B98" w:rsidRPr="00BF3131" w:rsidRDefault="00F96B98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r w:rsidRPr="00BF3131">
        <w:rPr>
          <w:rFonts w:eastAsiaTheme="minorHAnsi" w:cs="Times New Roman" w:hint="eastAsia"/>
          <w:sz w:val="32"/>
        </w:rPr>
        <w:t xml:space="preserve"> </w:t>
      </w:r>
      <w:bookmarkStart w:id="140" w:name="_Toc513308765"/>
      <w:bookmarkStart w:id="141" w:name="_Toc513374225"/>
      <w:r w:rsidRPr="00BF3131">
        <w:rPr>
          <w:rFonts w:eastAsiaTheme="minorHAnsi" w:cs="Times New Roman"/>
          <w:sz w:val="32"/>
        </w:rPr>
        <w:t>Scenario</w:t>
      </w:r>
      <w:bookmarkEnd w:id="140"/>
      <w:bookmarkEnd w:id="141"/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2" w:name="_Toc513308766"/>
      <w:bookmarkStart w:id="143" w:name="_Toc513374226"/>
      <w:r w:rsidRPr="00D570F3">
        <w:rPr>
          <w:rFonts w:eastAsiaTheme="minorHAnsi" w:cs="Times New Roman"/>
          <w:sz w:val="24"/>
        </w:rPr>
        <w:lastRenderedPageBreak/>
        <w:t>Join Scenario</w:t>
      </w:r>
      <w:bookmarkEnd w:id="142"/>
      <w:bookmarkEnd w:id="143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사용자가 여러 명 모인 </w:t>
      </w:r>
      <w:proofErr w:type="spellStart"/>
      <w:r w:rsidRPr="00BF3131">
        <w:rPr>
          <w:rFonts w:eastAsiaTheme="minorHAnsi" w:cs="Times New Roman" w:hint="eastAsia"/>
        </w:rPr>
        <w:t>챗방에서</w:t>
      </w:r>
      <w:proofErr w:type="spellEnd"/>
      <w:r w:rsidRPr="00BF3131">
        <w:rPr>
          <w:rFonts w:eastAsiaTheme="minorHAnsi" w:cs="Times New Roman" w:hint="eastAsia"/>
        </w:rPr>
        <w:t xml:space="preserve">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]을 초대하면,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'무슨 게임을 시작 하시겠습니까' 로 하여금 게임 종류를 받고</w:t>
      </w:r>
      <w:proofErr w:type="gramStart"/>
      <w:r w:rsidRPr="00BF3131">
        <w:rPr>
          <w:rFonts w:eastAsiaTheme="minorHAnsi" w:cs="Times New Roman" w:hint="eastAsia"/>
        </w:rPr>
        <w:t>,  참여</w:t>
      </w:r>
      <w:proofErr w:type="gramEnd"/>
      <w:r w:rsidRPr="00BF3131">
        <w:rPr>
          <w:rFonts w:eastAsiaTheme="minorHAnsi" w:cs="Times New Roman" w:hint="eastAsia"/>
        </w:rPr>
        <w:t xml:space="preserve"> 인원 조사를 하고 게임을 시작하는 메시지를 출력하고, 이에 따라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 xml:space="preserve">]이 참여자의 역할 배정 등의 초기화 작업을 한다. 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4" w:name="_Toc513308767"/>
      <w:bookmarkStart w:id="145" w:name="_Toc513374227"/>
      <w:r w:rsidRPr="00D570F3">
        <w:rPr>
          <w:rFonts w:eastAsiaTheme="minorHAnsi" w:cs="Times New Roman"/>
          <w:sz w:val="24"/>
        </w:rPr>
        <w:t>Question &amp; Answer Scenario</w:t>
      </w:r>
      <w:bookmarkEnd w:id="144"/>
      <w:bookmarkEnd w:id="145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참여자가 한 명이 전체에게 질문을 하던지 혹은 한 명을 지목하여 질문을 할 수 있다. 이에 지목 당한 사람(들)은 제약 조건에 따라서 답변을 하고, 이 답변(들)을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]이 이 부분에서 대해서 제재를 해야 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6" w:name="_Toc513308768"/>
      <w:bookmarkStart w:id="147" w:name="_Toc513374228"/>
      <w:r w:rsidRPr="00D570F3">
        <w:rPr>
          <w:rFonts w:eastAsiaTheme="minorHAnsi" w:cs="Times New Roman" w:hint="eastAsia"/>
          <w:sz w:val="24"/>
        </w:rPr>
        <w:t>Elimination Scenario</w:t>
      </w:r>
      <w:bookmarkEnd w:id="146"/>
      <w:bookmarkEnd w:id="147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어느 한 참여자가 다른 참여자 한 명을 지목하여 '너 상대방 팀 왕이지!'라고 하면, </w:t>
      </w:r>
      <w:proofErr w:type="spellStart"/>
      <w:r w:rsidRPr="00BF3131">
        <w:rPr>
          <w:rFonts w:eastAsiaTheme="minorHAnsi" w:cs="Times New Roman" w:hint="eastAsia"/>
        </w:rPr>
        <w:t>봇이</w:t>
      </w:r>
      <w:proofErr w:type="spellEnd"/>
      <w:r w:rsidRPr="00BF3131">
        <w:rPr>
          <w:rFonts w:eastAsiaTheme="minorHAnsi" w:cs="Times New Roman" w:hint="eastAsia"/>
        </w:rPr>
        <w:t xml:space="preserve"> 이것을 확인을 하고 지목 당한 참여자가 왕이 아닐 경우, 지목한 참여자를 제거(제외)시킨다 혹은 왕이 맞을 경우 지목한 참여자가 있는 팀이 승리한다.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48" w:name="_Toc513308769"/>
      <w:bookmarkStart w:id="149" w:name="_Toc513374229"/>
      <w:r w:rsidRPr="00D570F3">
        <w:rPr>
          <w:rFonts w:eastAsiaTheme="minorHAnsi" w:cs="Times New Roman"/>
          <w:sz w:val="24"/>
        </w:rPr>
        <w:t>Winning Scenario</w:t>
      </w:r>
      <w:bookmarkEnd w:id="148"/>
      <w:bookmarkEnd w:id="149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모든 참여자의 전적 사항을 업데이트를 해서 DB 안에 데이터의 갱신이 </w:t>
      </w:r>
      <w:proofErr w:type="spellStart"/>
      <w:r w:rsidRPr="00BF3131">
        <w:rPr>
          <w:rFonts w:eastAsiaTheme="minorHAnsi" w:cs="Times New Roman" w:hint="eastAsia"/>
        </w:rPr>
        <w:t>이뤄져야하고</w:t>
      </w:r>
      <w:proofErr w:type="spellEnd"/>
      <w:r w:rsidRPr="00BF3131">
        <w:rPr>
          <w:rFonts w:eastAsiaTheme="minorHAnsi" w:cs="Times New Roman" w:hint="eastAsia"/>
        </w:rPr>
        <w:t>, [</w:t>
      </w:r>
      <w:proofErr w:type="spellStart"/>
      <w:r w:rsidRPr="00BF3131">
        <w:rPr>
          <w:rFonts w:eastAsiaTheme="minorHAnsi" w:cs="Times New Roman" w:hint="eastAsia"/>
        </w:rPr>
        <w:t>봇</w:t>
      </w:r>
      <w:proofErr w:type="spellEnd"/>
      <w:r w:rsidRPr="00BF3131">
        <w:rPr>
          <w:rFonts w:eastAsiaTheme="minorHAnsi" w:cs="Times New Roman" w:hint="eastAsia"/>
        </w:rPr>
        <w:t>]은 승리 팀의 승리를 했다는 것을 메시지로 출력한다. 사용자가 원할 경우 새로운 게임을 시작하고 처음 과정으로 되돌아간다.</w:t>
      </w:r>
    </w:p>
    <w:p w:rsidR="00F96B98" w:rsidRPr="00D570F3" w:rsidRDefault="00F96B98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  <w:sz w:val="24"/>
        </w:rPr>
      </w:pPr>
      <w:bookmarkStart w:id="150" w:name="_Toc513308770"/>
      <w:bookmarkStart w:id="151" w:name="_Toc513374230"/>
      <w:r w:rsidRPr="00D570F3">
        <w:rPr>
          <w:rFonts w:eastAsiaTheme="minorHAnsi" w:cs="Times New Roman"/>
          <w:sz w:val="24"/>
        </w:rPr>
        <w:t>Managing User profile Scenario</w:t>
      </w:r>
      <w:bookmarkEnd w:id="150"/>
      <w:bookmarkEnd w:id="151"/>
    </w:p>
    <w:p w:rsidR="00F96B98" w:rsidRPr="00BF3131" w:rsidRDefault="00F96B98" w:rsidP="00F96B98">
      <w:pPr>
        <w:pStyle w:val="a3"/>
        <w:ind w:leftChars="0" w:left="709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 xml:space="preserve">  User가 본인의 전적 사항을 요청 시에 DB에 저장된 그 user의 정보를 가져와 출력한다. 초기화를 원할 경우 초기화 해준다.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52" w:name="_Toc513374231"/>
      <w:r w:rsidRPr="00BF3131">
        <w:rPr>
          <w:rFonts w:eastAsiaTheme="minorHAnsi" w:cs="Times New Roman"/>
          <w:sz w:val="40"/>
        </w:rPr>
        <w:t>System Models</w:t>
      </w:r>
      <w:bookmarkEnd w:id="152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3" w:name="_Toc513374232"/>
      <w:r w:rsidRPr="00BF3131">
        <w:rPr>
          <w:rFonts w:eastAsiaTheme="minorHAnsi" w:cs="Times New Roman"/>
          <w:sz w:val="32"/>
        </w:rPr>
        <w:t>Objective</w:t>
      </w:r>
      <w:bookmarkEnd w:id="153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Models에서는 System Component, System, 그리고 System Environment 사이의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관계를 Figure 및 Diagram을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통해</w:t>
      </w:r>
      <w:r w:rsidR="00D70B7E" w:rsidRPr="00BF3131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54" w:name="_Toc513374233"/>
      <w:r w:rsidRPr="00BF3131">
        <w:rPr>
          <w:rFonts w:eastAsiaTheme="minorHAnsi" w:cs="Times New Roman"/>
          <w:sz w:val="32"/>
        </w:rPr>
        <w:t>Context Models</w:t>
      </w:r>
      <w:bookmarkEnd w:id="154"/>
    </w:p>
    <w:p w:rsidR="00895270" w:rsidRPr="00BF3131" w:rsidRDefault="00895270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5" w:name="_Toc513374234"/>
      <w:r w:rsidRPr="00BF3131">
        <w:rPr>
          <w:rFonts w:eastAsiaTheme="minorHAnsi" w:cs="Times New Roman" w:hint="eastAsia"/>
        </w:rPr>
        <w:lastRenderedPageBreak/>
        <w:t>Context  Model</w:t>
      </w:r>
      <w:bookmarkEnd w:id="155"/>
    </w:p>
    <w:p w:rsidR="007734AB" w:rsidRDefault="00070674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190163" cy="2421786"/>
            <wp:effectExtent l="19050" t="0" r="837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942" cy="2424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270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6" w:name="_Toc513373555"/>
      <w:bookmarkStart w:id="157" w:name="_Toc513373852"/>
      <w:r>
        <w:t xml:space="preserve">Diagram </w:t>
      </w:r>
      <w:fldSimple w:instr=" SEQ Diagram \* ARABIC ">
        <w:r w:rsidR="005062EF">
          <w:rPr>
            <w:noProof/>
          </w:rPr>
          <w:t>1</w:t>
        </w:r>
      </w:fldSimple>
      <w:r>
        <w:rPr>
          <w:rFonts w:hint="eastAsia"/>
        </w:rPr>
        <w:t xml:space="preserve"> Context model</w:t>
      </w:r>
      <w:bookmarkEnd w:id="156"/>
      <w:bookmarkEnd w:id="157"/>
    </w:p>
    <w:p w:rsidR="00895270" w:rsidRPr="00BF3131" w:rsidRDefault="00895270" w:rsidP="00895270">
      <w:pPr>
        <w:pStyle w:val="a3"/>
        <w:ind w:leftChars="0" w:left="851"/>
        <w:rPr>
          <w:rFonts w:eastAsiaTheme="minorHAnsi" w:cs="Times New Roman"/>
        </w:rPr>
      </w:pPr>
    </w:p>
    <w:p w:rsidR="00A7711C" w:rsidRPr="00BF3131" w:rsidRDefault="00070674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58" w:name="_Toc513374235"/>
      <w:r w:rsidRPr="00BF3131">
        <w:rPr>
          <w:rFonts w:eastAsiaTheme="minorHAnsi" w:cs="Times New Roman" w:hint="eastAsia"/>
        </w:rPr>
        <w:t>Processes Model</w:t>
      </w:r>
      <w:bookmarkEnd w:id="158"/>
    </w:p>
    <w:p w:rsidR="007734AB" w:rsidRDefault="00734AE8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467225" cy="3243383"/>
            <wp:effectExtent l="19050" t="0" r="9525" b="0"/>
            <wp:docPr id="7" name="그림 2" descr="C:\Users\hoo\Desktop\Process Diagram\도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o\Desktop\Process Diagram\도표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243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2E2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59" w:name="_Toc513373556"/>
      <w:bookmarkStart w:id="160" w:name="_Toc513373853"/>
      <w:r>
        <w:t xml:space="preserve">Diagram </w:t>
      </w:r>
      <w:fldSimple w:instr=" SEQ Diagram \* ARABIC ">
        <w:r w:rsidR="005062EF">
          <w:rPr>
            <w:noProof/>
          </w:rPr>
          <w:t>2</w:t>
        </w:r>
      </w:fldSimple>
      <w:r>
        <w:rPr>
          <w:rFonts w:hint="eastAsia"/>
        </w:rPr>
        <w:t xml:space="preserve"> process model</w:t>
      </w:r>
      <w:bookmarkEnd w:id="159"/>
      <w:bookmarkEnd w:id="160"/>
    </w:p>
    <w:p w:rsidR="008C79E0" w:rsidRPr="00BF3131" w:rsidRDefault="008C79E0" w:rsidP="008C79E0">
      <w:pPr>
        <w:pStyle w:val="a3"/>
        <w:ind w:leftChars="0" w:left="851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61" w:name="_Toc513374236"/>
      <w:r w:rsidRPr="00BF3131">
        <w:rPr>
          <w:rFonts w:eastAsiaTheme="minorHAnsi" w:cs="Times New Roman"/>
          <w:sz w:val="32"/>
        </w:rPr>
        <w:t>Interaction Models</w:t>
      </w:r>
      <w:bookmarkEnd w:id="161"/>
    </w:p>
    <w:p w:rsidR="00A7711C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2" w:name="_Toc513374237"/>
      <w:r w:rsidRPr="00BF3131">
        <w:rPr>
          <w:rFonts w:eastAsiaTheme="minorHAnsi" w:cs="Times New Roman" w:hint="eastAsia"/>
        </w:rPr>
        <w:lastRenderedPageBreak/>
        <w:t>Use case  model</w:t>
      </w:r>
      <w:bookmarkEnd w:id="162"/>
    </w:p>
    <w:p w:rsidR="007734AB" w:rsidRDefault="00FB6866" w:rsidP="007734AB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543425" cy="4124325"/>
            <wp:effectExtent l="19050" t="0" r="9525" b="0"/>
            <wp:docPr id="6" name="그림 1" descr="C:\Users\hoo\Desktop\소프트웨어공학 프로젝트\KakaoTalk_20180503_2237408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KakaoTalk_20180503_22374085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866" w:rsidRPr="00BF3131" w:rsidRDefault="007734AB" w:rsidP="007734AB">
      <w:pPr>
        <w:pStyle w:val="a9"/>
        <w:jc w:val="center"/>
        <w:rPr>
          <w:rFonts w:eastAsiaTheme="minorHAnsi" w:cs="Times New Roman"/>
        </w:rPr>
      </w:pPr>
      <w:bookmarkStart w:id="163" w:name="_Toc513373557"/>
      <w:bookmarkStart w:id="164" w:name="_Toc513373854"/>
      <w:r>
        <w:t xml:space="preserve">Diagram </w:t>
      </w:r>
      <w:fldSimple w:instr=" SEQ Diagram \* ARABIC ">
        <w:r w:rsidR="005062EF">
          <w:rPr>
            <w:noProof/>
          </w:rPr>
          <w:t>3</w:t>
        </w:r>
      </w:fldSimple>
      <w:r>
        <w:rPr>
          <w:rFonts w:hint="eastAsia"/>
        </w:rPr>
        <w:t xml:space="preserve"> use-case model</w:t>
      </w:r>
      <w:bookmarkEnd w:id="163"/>
      <w:bookmarkEnd w:id="164"/>
    </w:p>
    <w:p w:rsidR="00FB6866" w:rsidRPr="00BF3131" w:rsidRDefault="00FB6866" w:rsidP="00F96B98">
      <w:pPr>
        <w:pStyle w:val="a3"/>
        <w:numPr>
          <w:ilvl w:val="3"/>
          <w:numId w:val="2"/>
        </w:numPr>
        <w:ind w:leftChars="0"/>
        <w:outlineLvl w:val="1"/>
        <w:rPr>
          <w:rFonts w:eastAsiaTheme="minorHAnsi" w:cs="Times New Roman"/>
        </w:rPr>
      </w:pPr>
      <w:bookmarkStart w:id="165" w:name="_Toc513374238"/>
      <w:r w:rsidRPr="00BF3131">
        <w:rPr>
          <w:rFonts w:eastAsiaTheme="minorHAnsi" w:cs="Times New Roman" w:hint="eastAsia"/>
        </w:rPr>
        <w:t>Tubular description for each Use-Case</w:t>
      </w:r>
      <w:bookmarkEnd w:id="165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66" w:name="_Toc513374239"/>
      <w:r w:rsidRPr="00BF3131">
        <w:rPr>
          <w:rFonts w:eastAsiaTheme="minorHAnsi" w:cs="Times New Roman" w:hint="eastAsia"/>
        </w:rPr>
        <w:t>Question</w:t>
      </w:r>
      <w:bookmarkEnd w:id="16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67" w:name="_Toc513374240"/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  <w:bookmarkEnd w:id="167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68" w:name="_Toc513374241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68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Question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JSON </w:t>
            </w:r>
            <w:r w:rsidRPr="00BF3131">
              <w:rPr>
                <w:rFonts w:eastAsiaTheme="minorHAnsi" w:cs="Times New Roman" w:hint="eastAsia"/>
              </w:rPr>
              <w:t>논리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식으로</w:t>
            </w:r>
            <w:r w:rsidR="00743AB2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번역한다.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JSON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69" w:name="_Toc513373692"/>
      <w:r>
        <w:t xml:space="preserve">Table </w:t>
      </w:r>
      <w:fldSimple w:instr=" SEQ Table \* ARABIC ">
        <w:r w:rsidR="006C2643">
          <w:rPr>
            <w:noProof/>
          </w:rPr>
          <w:t>13</w:t>
        </w:r>
      </w:fldSimple>
      <w:r>
        <w:rPr>
          <w:rFonts w:hint="eastAsia"/>
        </w:rPr>
        <w:t xml:space="preserve"> Question use-case</w:t>
      </w:r>
      <w:bookmarkEnd w:id="169"/>
    </w:p>
    <w:p w:rsidR="00FB6866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0" w:name="_Toc513374242"/>
      <w:r w:rsidRPr="00BF3131">
        <w:rPr>
          <w:rFonts w:eastAsiaTheme="minorHAnsi" w:cs="Times New Roman"/>
        </w:rPr>
        <w:t>Calculate correct answer</w:t>
      </w:r>
      <w:bookmarkEnd w:id="17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02313D" w:rsidRPr="00BF3131" w:rsidTr="00E725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2"/>
              <w:outlineLvl w:val="1"/>
              <w:rPr>
                <w:rFonts w:asciiTheme="minorHAnsi" w:eastAsiaTheme="minorHAnsi" w:hAnsiTheme="minorHAnsi" w:cs="Times New Roman"/>
              </w:rPr>
            </w:pPr>
            <w:bookmarkStart w:id="171" w:name="_Toc513374243"/>
            <w:r w:rsidRPr="00BF3131">
              <w:rPr>
                <w:rFonts w:asciiTheme="minorHAnsi" w:eastAsiaTheme="minorHAnsi" w:hAnsiTheme="minorHAnsi" w:cs="Times New Roman" w:hint="eastAsia"/>
              </w:rPr>
              <w:lastRenderedPageBreak/>
              <w:t>Sub-system</w:t>
            </w:r>
            <w:bookmarkEnd w:id="171"/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2" w:name="_Toc513374244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2"/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Calculate correct answer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02313D" w:rsidRPr="00BF3131" w:rsidRDefault="0002313D" w:rsidP="0002313D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 논리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식과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대상자의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제약조건을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고려하여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proofErr w:type="gramStart"/>
            <w:r w:rsidRPr="00BF3131">
              <w:rPr>
                <w:rFonts w:eastAsiaTheme="minorHAnsi" w:cs="Times New Roman" w:hint="eastAsia"/>
              </w:rPr>
              <w:t>올바른</w:t>
            </w:r>
            <w:r w:rsidR="00E30B85" w:rsidRPr="00BF3131">
              <w:rPr>
                <w:rFonts w:eastAsiaTheme="minorHAnsi" w:cs="Times New Roman" w:hint="eastAsia"/>
              </w:rPr>
              <w:t xml:space="preserve"> 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="00E30B85" w:rsidRPr="00BF3131">
              <w:rPr>
                <w:rFonts w:eastAsiaTheme="minorHAnsi" w:cs="Times New Roman" w:hint="eastAsia"/>
              </w:rPr>
              <w:t>Boolean</w:t>
            </w:r>
            <w:proofErr w:type="gramEnd"/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답변을</w:t>
            </w:r>
            <w:r w:rsidR="00041BF8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계산한다.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02313D" w:rsidRPr="00BF3131" w:rsidRDefault="0002313D" w:rsidP="00E7257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JSON논리식</w:t>
            </w:r>
          </w:p>
        </w:tc>
      </w:tr>
      <w:tr w:rsidR="0002313D" w:rsidRPr="00BF3131" w:rsidTr="00E72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02313D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Calculate </w:t>
            </w:r>
            <w:r w:rsidRPr="00BF3131">
              <w:rPr>
                <w:rFonts w:eastAsiaTheme="minorHAnsi" w:cs="Times New Roman"/>
              </w:rPr>
              <w:t>Boolean value</w:t>
            </w:r>
          </w:p>
        </w:tc>
      </w:tr>
      <w:tr w:rsidR="0002313D" w:rsidRPr="00BF3131" w:rsidTr="00E725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02313D" w:rsidRPr="00BF3131" w:rsidRDefault="0002313D" w:rsidP="00E7257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02313D" w:rsidRPr="00BF3131" w:rsidRDefault="0002313D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02313D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3" w:name="_Toc513373693"/>
      <w:r>
        <w:t xml:space="preserve">Table </w:t>
      </w:r>
      <w:fldSimple w:instr=" SEQ Table \* ARABIC ">
        <w:r w:rsidR="006C2643">
          <w:rPr>
            <w:noProof/>
          </w:rPr>
          <w:t>14</w:t>
        </w:r>
      </w:fldSimple>
      <w:r>
        <w:rPr>
          <w:rFonts w:hint="eastAsia"/>
        </w:rPr>
        <w:t xml:space="preserve"> Calculate correct answer use-case</w:t>
      </w:r>
      <w:bookmarkEnd w:id="173"/>
    </w:p>
    <w:p w:rsidR="0002313D" w:rsidRPr="00BF3131" w:rsidRDefault="0002313D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4" w:name="_Toc513374245"/>
      <w:r w:rsidRPr="00BF3131">
        <w:rPr>
          <w:rFonts w:eastAsiaTheme="minorHAnsi" w:cs="Times New Roman"/>
        </w:rPr>
        <w:t>Answer</w:t>
      </w:r>
      <w:bookmarkEnd w:id="17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5" w:name="_Toc513374246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5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Answer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Player, Bot, </w:t>
            </w:r>
            <w:proofErr w:type="spellStart"/>
            <w:r w:rsidRPr="00BF3131">
              <w:rPr>
                <w:rFonts w:eastAsiaTheme="minorHAnsi" w:cs="Times New Roman" w:hint="eastAsia"/>
              </w:rPr>
              <w:t>Dialogflow</w:t>
            </w:r>
            <w:proofErr w:type="spellEnd"/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Player로부터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text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/>
              </w:rPr>
              <w:t>Dialogflow</w:t>
            </w:r>
            <w:proofErr w:type="spellEnd"/>
            <w:r w:rsidRPr="00BF3131">
              <w:rPr>
                <w:rFonts w:eastAsiaTheme="minorHAnsi" w:cs="Times New Roman" w:hint="eastAsia"/>
              </w:rPr>
              <w:t>를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통해서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 xml:space="preserve">Boolean </w:t>
            </w:r>
            <w:r w:rsidRPr="00BF3131">
              <w:rPr>
                <w:rFonts w:eastAsiaTheme="minorHAnsi" w:cs="Times New Roman" w:hint="eastAsia"/>
              </w:rPr>
              <w:t>형태로</w:t>
            </w:r>
            <w:r w:rsidR="00B528D3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바꾼다.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Text </w:t>
            </w:r>
            <w:r w:rsidRPr="00BF3131">
              <w:rPr>
                <w:rFonts w:eastAsiaTheme="minorHAnsi" w:cs="Times New Roman"/>
              </w:rPr>
              <w:t>entered</w:t>
            </w:r>
            <w:r w:rsidRPr="00BF3131">
              <w:rPr>
                <w:rFonts w:eastAsiaTheme="minorHAnsi" w:cs="Times New Roman" w:hint="eastAsia"/>
              </w:rPr>
              <w:t xml:space="preserve"> by </w:t>
            </w:r>
            <w:r w:rsidRPr="00BF3131">
              <w:rPr>
                <w:rFonts w:eastAsiaTheme="minorHAnsi" w:cs="Times New Roman"/>
              </w:rPr>
              <w:t xml:space="preserve">the </w:t>
            </w:r>
            <w:r w:rsidRPr="00BF3131">
              <w:rPr>
                <w:rFonts w:eastAsiaTheme="minorHAnsi" w:cs="Times New Roman" w:hint="eastAsia"/>
              </w:rPr>
              <w:t>player</w:t>
            </w:r>
          </w:p>
        </w:tc>
      </w:tr>
      <w:tr w:rsidR="00E30B85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E30B85" w:rsidRPr="00BF3131" w:rsidRDefault="00E30B85" w:rsidP="00E30B85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Translate text to Boolean</w:t>
            </w:r>
          </w:p>
        </w:tc>
      </w:tr>
      <w:tr w:rsidR="00E30B85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E30B85" w:rsidRPr="00BF3131" w:rsidRDefault="00E30B85" w:rsidP="00E30B85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E30B85" w:rsidRPr="00BF3131" w:rsidRDefault="00E30B85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6" w:name="_Toc513373694"/>
      <w:r>
        <w:t xml:space="preserve">Table </w:t>
      </w:r>
      <w:fldSimple w:instr=" SEQ Table \* ARABIC ">
        <w:r w:rsidR="006C2643">
          <w:rPr>
            <w:noProof/>
          </w:rPr>
          <w:t>15</w:t>
        </w:r>
      </w:fldSimple>
      <w:r>
        <w:rPr>
          <w:rFonts w:hint="eastAsia"/>
        </w:rPr>
        <w:t xml:space="preserve"> Answer use-case</w:t>
      </w:r>
      <w:bookmarkEnd w:id="176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77" w:name="_Toc513374247"/>
      <w:r w:rsidRPr="00BF3131">
        <w:rPr>
          <w:rFonts w:eastAsiaTheme="minorHAnsi" w:cs="Times New Roman" w:hint="eastAsia"/>
        </w:rPr>
        <w:t>Validate the truth value</w:t>
      </w:r>
      <w:bookmarkEnd w:id="177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bookmarkStart w:id="178" w:name="_Toc513374248"/>
            <w:r w:rsidRPr="00BF3131">
              <w:rPr>
                <w:rFonts w:asciiTheme="minorHAnsi" w:eastAsiaTheme="minorHAnsi" w:hAnsiTheme="minorHAnsi" w:cs="Times New Roman" w:hint="eastAsia"/>
              </w:rPr>
              <w:t>Q &amp; A system</w:t>
            </w:r>
            <w:bookmarkEnd w:id="178"/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Validate the truth value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02313D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계산된</w:t>
            </w:r>
            <w:r w:rsidRPr="00BF3131">
              <w:rPr>
                <w:rFonts w:eastAsiaTheme="minorHAnsi" w:cs="Times New Roman"/>
              </w:rPr>
              <w:t>correct answer</w:t>
            </w:r>
            <w:r w:rsidRPr="00BF3131">
              <w:rPr>
                <w:rFonts w:eastAsiaTheme="minorHAnsi" w:cs="Times New Roman" w:hint="eastAsia"/>
              </w:rPr>
              <w:t>와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입력받은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/>
              </w:rPr>
              <w:t>answer</w:t>
            </w:r>
            <w:r w:rsidRPr="00BF3131">
              <w:rPr>
                <w:rFonts w:eastAsiaTheme="minorHAnsi" w:cs="Times New Roman" w:hint="eastAsia"/>
              </w:rPr>
              <w:t>를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비교한다.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불일치하다면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대상자에게</w:t>
            </w:r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proofErr w:type="spellStart"/>
            <w:r w:rsidRPr="00BF3131">
              <w:rPr>
                <w:rFonts w:eastAsiaTheme="minorHAnsi" w:cs="Times New Roman" w:hint="eastAsia"/>
              </w:rPr>
              <w:t>패널티를</w:t>
            </w:r>
            <w:proofErr w:type="spellEnd"/>
            <w:r w:rsidR="00B15055" w:rsidRPr="00BF3131">
              <w:rPr>
                <w:rFonts w:eastAsiaTheme="minorHAnsi" w:cs="Times New Roman" w:hint="eastAsia"/>
              </w:rPr>
              <w:t xml:space="preserve"> </w:t>
            </w:r>
            <w:r w:rsidRPr="00BF3131">
              <w:rPr>
                <w:rFonts w:eastAsiaTheme="minorHAnsi" w:cs="Times New Roman" w:hint="eastAsia"/>
              </w:rPr>
              <w:t>부과한다.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Boolean value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E30B85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Penalize</w:t>
            </w:r>
            <w:r w:rsidRPr="00BF3131">
              <w:rPr>
                <w:rFonts w:eastAsiaTheme="minorHAnsi" w:cs="Times New Roman"/>
              </w:rPr>
              <w:t xml:space="preserve"> the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79" w:name="_Toc513373695"/>
      <w:r>
        <w:t xml:space="preserve">Table </w:t>
      </w:r>
      <w:fldSimple w:instr=" SEQ Table \* ARABIC ">
        <w:r w:rsidR="006C2643">
          <w:rPr>
            <w:noProof/>
          </w:rPr>
          <w:t>16</w:t>
        </w:r>
      </w:fldSimple>
      <w:r>
        <w:rPr>
          <w:rFonts w:hint="eastAsia"/>
        </w:rPr>
        <w:t xml:space="preserve"> Validate the truth value use-case</w:t>
      </w:r>
      <w:bookmarkEnd w:id="179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0" w:name="_Toc513374249"/>
      <w:r w:rsidRPr="00BF3131">
        <w:rPr>
          <w:rFonts w:eastAsiaTheme="minorHAnsi" w:cs="Times New Roman" w:hint="eastAsia"/>
        </w:rPr>
        <w:t>Request for records</w:t>
      </w:r>
      <w:bookmarkEnd w:id="180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for personal records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a player requests for one</w:t>
            </w:r>
            <w:r w:rsidRPr="00BF3131">
              <w:rPr>
                <w:rFonts w:eastAsiaTheme="minorHAnsi" w:cs="Times New Roman"/>
              </w:rPr>
              <w:t>’</w:t>
            </w:r>
            <w:r w:rsidRPr="00BF3131">
              <w:rPr>
                <w:rFonts w:eastAsiaTheme="minorHAnsi" w:cs="Times New Roman" w:hint="eastAsia"/>
              </w:rPr>
              <w:t>s personal record, bot recognize that command and search DB for the data.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Request from a player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Search DB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3A5BB3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3A5BB3" w:rsidP="003A5BB3">
      <w:pPr>
        <w:pStyle w:val="a9"/>
        <w:jc w:val="center"/>
        <w:rPr>
          <w:rFonts w:eastAsiaTheme="minorHAnsi" w:cs="Times New Roman"/>
        </w:rPr>
      </w:pPr>
      <w:bookmarkStart w:id="181" w:name="_Toc513373696"/>
      <w:r>
        <w:t xml:space="preserve">Table </w:t>
      </w:r>
      <w:fldSimple w:instr=" SEQ Table \* ARABIC ">
        <w:r w:rsidR="006C2643">
          <w:rPr>
            <w:noProof/>
          </w:rPr>
          <w:t>17</w:t>
        </w:r>
      </w:fldSimple>
      <w:r>
        <w:rPr>
          <w:rFonts w:hint="eastAsia"/>
        </w:rPr>
        <w:t xml:space="preserve"> Request for personal records use-case</w:t>
      </w:r>
      <w:bookmarkEnd w:id="181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2" w:name="_Toc513374250"/>
      <w:r w:rsidRPr="00BF3131">
        <w:rPr>
          <w:rFonts w:eastAsiaTheme="minorHAnsi" w:cs="Times New Roman" w:hint="eastAsia"/>
        </w:rPr>
        <w:t>Provide records</w:t>
      </w:r>
      <w:bookmarkEnd w:id="182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CB6670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CB6670" w:rsidRPr="00BF3131" w:rsidRDefault="00CB6670" w:rsidP="00B12948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L</w:t>
            </w:r>
            <w:r w:rsidRPr="00BF3131">
              <w:rPr>
                <w:rFonts w:asciiTheme="minorHAnsi" w:eastAsiaTheme="minorHAnsi" w:hAnsiTheme="minorHAnsi" w:cs="Times New Roman" w:hint="eastAsia"/>
              </w:rPr>
              <w:t>og systems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Provide records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record is found from DB, bot creates DM and deliver the data to player.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ata found in DB</w:t>
            </w:r>
          </w:p>
        </w:tc>
      </w:tr>
      <w:tr w:rsidR="00CB6670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CB6670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D</w:t>
            </w:r>
            <w:r w:rsidRPr="00BF3131">
              <w:rPr>
                <w:rFonts w:eastAsiaTheme="minorHAnsi" w:cs="Times New Roman" w:hint="eastAsia"/>
              </w:rPr>
              <w:t>eliver data to player</w:t>
            </w:r>
          </w:p>
        </w:tc>
      </w:tr>
      <w:tr w:rsidR="00CB6670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CB6670" w:rsidRPr="00BF3131" w:rsidRDefault="00CB6670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CB6670" w:rsidRPr="00BF3131" w:rsidRDefault="00CB6670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3" w:name="_Toc513373697"/>
      <w:r>
        <w:t xml:space="preserve">Table </w:t>
      </w:r>
      <w:fldSimple w:instr=" SEQ Table \* ARABIC ">
        <w:r w:rsidR="006C2643">
          <w:rPr>
            <w:noProof/>
          </w:rPr>
          <w:t>18</w:t>
        </w:r>
      </w:fldSimple>
      <w:r>
        <w:rPr>
          <w:rFonts w:hint="eastAsia"/>
        </w:rPr>
        <w:t xml:space="preserve"> provide records use-case</w:t>
      </w:r>
      <w:bookmarkEnd w:id="183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4" w:name="_Toc513374251"/>
      <w:r w:rsidRPr="00BF3131">
        <w:rPr>
          <w:rFonts w:eastAsiaTheme="minorHAnsi" w:cs="Times New Roman" w:hint="eastAsia"/>
        </w:rPr>
        <w:t>Eliminate player</w:t>
      </w:r>
      <w:bookmarkEnd w:id="184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Elimination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Elimination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Player, Bot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5A799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 xml:space="preserve">f a player </w:t>
            </w:r>
            <w:r w:rsidR="0090527F" w:rsidRPr="00BF3131">
              <w:rPr>
                <w:rFonts w:eastAsiaTheme="minorHAnsi" w:cs="Times New Roman" w:hint="eastAsia"/>
              </w:rPr>
              <w:t xml:space="preserve">points out someone as a </w:t>
            </w:r>
            <w:r w:rsidR="0090527F" w:rsidRPr="00BF3131">
              <w:rPr>
                <w:rFonts w:eastAsiaTheme="minorHAnsi" w:cs="Times New Roman"/>
              </w:rPr>
              <w:t>“</w:t>
            </w:r>
            <w:r w:rsidR="0090527F" w:rsidRPr="00BF3131">
              <w:rPr>
                <w:rFonts w:eastAsiaTheme="minorHAnsi" w:cs="Times New Roman" w:hint="eastAsia"/>
              </w:rPr>
              <w:t>king</w:t>
            </w:r>
            <w:r w:rsidR="0090527F" w:rsidRPr="00BF3131">
              <w:rPr>
                <w:rFonts w:eastAsiaTheme="minorHAnsi" w:cs="Times New Roman"/>
              </w:rPr>
              <w:t>”</w:t>
            </w:r>
            <w:r w:rsidR="0090527F" w:rsidRPr="00BF3131">
              <w:rPr>
                <w:rFonts w:eastAsiaTheme="minorHAnsi" w:cs="Times New Roman" w:hint="eastAsia"/>
              </w:rPr>
              <w:t xml:space="preserve"> of other team</w:t>
            </w:r>
            <w:r w:rsidR="0090527F" w:rsidRPr="00BF3131">
              <w:rPr>
                <w:rFonts w:eastAsiaTheme="minorHAnsi" w:cs="Times New Roman"/>
              </w:rPr>
              <w:t>, then bot should check whether that is correct or not. I</w:t>
            </w:r>
            <w:r w:rsidR="0090527F" w:rsidRPr="00BF3131">
              <w:rPr>
                <w:rFonts w:eastAsiaTheme="minorHAnsi" w:cs="Times New Roman" w:hint="eastAsia"/>
              </w:rPr>
              <w:t>f it is correct, the team of player who pointed out right wins. Otherwise, the player dies.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 xml:space="preserve">JSON object from Question </w:t>
            </w:r>
            <w:proofErr w:type="spellStart"/>
            <w:r w:rsidRPr="00BF3131">
              <w:rPr>
                <w:rFonts w:eastAsiaTheme="minorHAnsi" w:cs="Times New Roman" w:hint="eastAsia"/>
              </w:rPr>
              <w:t>distinguishment</w:t>
            </w:r>
            <w:proofErr w:type="spellEnd"/>
            <w:r w:rsidRPr="00BF3131">
              <w:rPr>
                <w:rFonts w:eastAsiaTheme="minorHAnsi" w:cs="Times New Roman" w:hint="eastAsia"/>
              </w:rPr>
              <w:t xml:space="preserve"> function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90527F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C</w:t>
            </w:r>
            <w:r w:rsidRPr="00BF3131">
              <w:rPr>
                <w:rFonts w:eastAsiaTheme="minorHAnsi" w:cs="Times New Roman" w:hint="eastAsia"/>
              </w:rPr>
              <w:t>all End function/ eliminate player from player</w:t>
            </w:r>
            <w:r w:rsidRPr="00BF3131">
              <w:rPr>
                <w:rFonts w:eastAsiaTheme="minorHAnsi" w:cs="Times New Roman"/>
              </w:rPr>
              <w:t>s list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5" w:name="_Toc513373698"/>
      <w:r>
        <w:t xml:space="preserve">Table </w:t>
      </w:r>
      <w:fldSimple w:instr=" SEQ Table \* ARABIC ">
        <w:r w:rsidR="006C2643">
          <w:rPr>
            <w:noProof/>
          </w:rPr>
          <w:t>19</w:t>
        </w:r>
      </w:fldSimple>
      <w:r>
        <w:rPr>
          <w:rFonts w:hint="eastAsia"/>
        </w:rPr>
        <w:t xml:space="preserve"> Elimination use-case</w:t>
      </w:r>
      <w:bookmarkEnd w:id="185"/>
    </w:p>
    <w:p w:rsidR="00FB6866" w:rsidRPr="00BF3131" w:rsidRDefault="00FB6866" w:rsidP="00F96B98">
      <w:pPr>
        <w:pStyle w:val="a3"/>
        <w:numPr>
          <w:ilvl w:val="4"/>
          <w:numId w:val="2"/>
        </w:numPr>
        <w:ind w:leftChars="0" w:hanging="141"/>
        <w:outlineLvl w:val="1"/>
        <w:rPr>
          <w:rFonts w:eastAsiaTheme="minorHAnsi" w:cs="Times New Roman"/>
        </w:rPr>
      </w:pPr>
      <w:bookmarkStart w:id="186" w:name="_Toc513374252"/>
      <w:r w:rsidRPr="00BF3131">
        <w:rPr>
          <w:rFonts w:eastAsiaTheme="minorHAnsi" w:cs="Times New Roman" w:hint="eastAsia"/>
        </w:rPr>
        <w:t>End game</w:t>
      </w:r>
      <w:bookmarkEnd w:id="186"/>
    </w:p>
    <w:tbl>
      <w:tblPr>
        <w:tblStyle w:val="-30"/>
        <w:tblW w:w="0" w:type="auto"/>
        <w:tblLook w:val="04A0" w:firstRow="1" w:lastRow="0" w:firstColumn="1" w:lastColumn="0" w:noHBand="0" w:noVBand="1"/>
      </w:tblPr>
      <w:tblGrid>
        <w:gridCol w:w="1951"/>
        <w:gridCol w:w="6440"/>
      </w:tblGrid>
      <w:tr w:rsidR="00FB6866" w:rsidRPr="00BF3131" w:rsidTr="004E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Sub-system</w:t>
            </w:r>
          </w:p>
        </w:tc>
        <w:tc>
          <w:tcPr>
            <w:tcW w:w="6440" w:type="dxa"/>
          </w:tcPr>
          <w:p w:rsidR="00FB6866" w:rsidRPr="00BF3131" w:rsidRDefault="00CB6670" w:rsidP="004E3F24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Start &amp; End system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Use-Case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 w:hint="eastAsia"/>
              </w:rPr>
              <w:t>End game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Actor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B</w:t>
            </w:r>
            <w:r w:rsidRPr="00BF3131">
              <w:rPr>
                <w:rFonts w:eastAsiaTheme="minorHAnsi" w:cs="Times New Roman" w:hint="eastAsia"/>
              </w:rPr>
              <w:t>ot</w:t>
            </w: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D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escription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A</w:t>
            </w:r>
            <w:r w:rsidRPr="00BF3131">
              <w:rPr>
                <w:rFonts w:eastAsiaTheme="minorHAnsi" w:cs="Times New Roman" w:hint="eastAsia"/>
              </w:rPr>
              <w:t xml:space="preserve">fter </w:t>
            </w:r>
            <w:proofErr w:type="gramStart"/>
            <w:r w:rsidRPr="00BF3131">
              <w:rPr>
                <w:rFonts w:eastAsiaTheme="minorHAnsi" w:cs="Times New Roman" w:hint="eastAsia"/>
              </w:rPr>
              <w:t>a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elimination phase occurs, bot should check whether end condition is satisfied. </w:t>
            </w:r>
            <w:proofErr w:type="gramStart"/>
            <w:r w:rsidRPr="00BF3131">
              <w:rPr>
                <w:rFonts w:eastAsiaTheme="minorHAnsi" w:cs="Times New Roman" w:hint="eastAsia"/>
              </w:rPr>
              <w:t>if</w:t>
            </w:r>
            <w:proofErr w:type="gramEnd"/>
            <w:r w:rsidRPr="00BF3131">
              <w:rPr>
                <w:rFonts w:eastAsiaTheme="minorHAnsi" w:cs="Times New Roman" w:hint="eastAsia"/>
              </w:rPr>
              <w:t xml:space="preserve"> satisfied, act game-end through start / end </w:t>
            </w:r>
            <w:r w:rsidRPr="00BF3131">
              <w:rPr>
                <w:rFonts w:eastAsiaTheme="minorHAnsi" w:cs="Times New Roman" w:hint="eastAsia"/>
              </w:rPr>
              <w:lastRenderedPageBreak/>
              <w:t>system.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lastRenderedPageBreak/>
              <w:t>S</w:t>
            </w:r>
            <w:r w:rsidRPr="00BF3131">
              <w:rPr>
                <w:rFonts w:asciiTheme="minorHAnsi" w:eastAsiaTheme="minorHAnsi" w:hAnsiTheme="minorHAnsi" w:cs="Times New Roman" w:hint="eastAsia"/>
              </w:rPr>
              <w:t>timulus</w:t>
            </w:r>
          </w:p>
        </w:tc>
        <w:tc>
          <w:tcPr>
            <w:tcW w:w="6440" w:type="dxa"/>
          </w:tcPr>
          <w:p w:rsidR="00FB6866" w:rsidRPr="00BF3131" w:rsidRDefault="00FB6866" w:rsidP="004E3F24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  <w:tr w:rsidR="00FB6866" w:rsidRPr="00BF3131" w:rsidTr="004E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/>
              </w:rPr>
              <w:t>R</w:t>
            </w:r>
            <w:r w:rsidRPr="00BF3131">
              <w:rPr>
                <w:rFonts w:asciiTheme="minorHAnsi" w:eastAsiaTheme="minorHAnsi" w:hAnsiTheme="minorHAnsi" w:cs="Times New Roman" w:hint="eastAsia"/>
              </w:rPr>
              <w:t>esponse</w:t>
            </w:r>
          </w:p>
        </w:tc>
        <w:tc>
          <w:tcPr>
            <w:tcW w:w="6440" w:type="dxa"/>
          </w:tcPr>
          <w:p w:rsidR="00FB6866" w:rsidRPr="00BF3131" w:rsidRDefault="00301923" w:rsidP="004E3F24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Times New Roman"/>
              </w:rPr>
            </w:pPr>
            <w:r w:rsidRPr="00BF3131">
              <w:rPr>
                <w:rFonts w:eastAsiaTheme="minorHAnsi" w:cs="Times New Roman"/>
              </w:rPr>
              <w:t>I</w:t>
            </w:r>
            <w:r w:rsidRPr="00BF3131">
              <w:rPr>
                <w:rFonts w:eastAsiaTheme="minorHAnsi" w:cs="Times New Roman" w:hint="eastAsia"/>
              </w:rPr>
              <w:t>f the condition is satisfied, send a message to all.</w:t>
            </w:r>
          </w:p>
        </w:tc>
      </w:tr>
      <w:tr w:rsidR="00FB6866" w:rsidRPr="00BF3131" w:rsidTr="004E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FB6866" w:rsidRPr="00BF3131" w:rsidRDefault="00FB6866" w:rsidP="004E3F24">
            <w:pPr>
              <w:pStyle w:val="a3"/>
              <w:ind w:leftChars="0" w:left="0"/>
              <w:rPr>
                <w:rFonts w:asciiTheme="minorHAnsi" w:eastAsiaTheme="minorHAnsi" w:hAnsiTheme="minorHAnsi" w:cs="Times New Roman"/>
              </w:rPr>
            </w:pPr>
            <w:r w:rsidRPr="00BF3131">
              <w:rPr>
                <w:rFonts w:asciiTheme="minorHAnsi" w:eastAsiaTheme="minorHAnsi" w:hAnsiTheme="minorHAnsi" w:cs="Times New Roman" w:hint="eastAsia"/>
              </w:rPr>
              <w:t>Comments</w:t>
            </w:r>
          </w:p>
        </w:tc>
        <w:tc>
          <w:tcPr>
            <w:tcW w:w="6440" w:type="dxa"/>
          </w:tcPr>
          <w:p w:rsidR="00FB6866" w:rsidRPr="00BF3131" w:rsidRDefault="00FB6866" w:rsidP="00C60575">
            <w:pPr>
              <w:pStyle w:val="a3"/>
              <w:keepNext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Theme="minorHAnsi" w:cs="Times New Roman"/>
              </w:rPr>
            </w:pPr>
          </w:p>
        </w:tc>
      </w:tr>
    </w:tbl>
    <w:p w:rsidR="00FB6866" w:rsidRPr="00BF3131" w:rsidRDefault="00C60575" w:rsidP="00C60575">
      <w:pPr>
        <w:pStyle w:val="a9"/>
        <w:jc w:val="center"/>
        <w:rPr>
          <w:rFonts w:eastAsiaTheme="minorHAnsi" w:cs="Times New Roman"/>
        </w:rPr>
      </w:pPr>
      <w:bookmarkStart w:id="187" w:name="_Toc513373699"/>
      <w:r>
        <w:t xml:space="preserve">Table </w:t>
      </w:r>
      <w:fldSimple w:instr=" SEQ Table \* ARABIC ">
        <w:r w:rsidR="006C2643">
          <w:rPr>
            <w:noProof/>
          </w:rPr>
          <w:t>20</w:t>
        </w:r>
      </w:fldSimple>
      <w:r>
        <w:rPr>
          <w:rFonts w:hint="eastAsia"/>
        </w:rPr>
        <w:t xml:space="preserve"> End game use-case</w:t>
      </w:r>
      <w:bookmarkEnd w:id="187"/>
    </w:p>
    <w:p w:rsidR="00321DA7" w:rsidRPr="00BF3131" w:rsidRDefault="00321DA7" w:rsidP="00F96B98">
      <w:pPr>
        <w:pStyle w:val="a3"/>
        <w:numPr>
          <w:ilvl w:val="3"/>
          <w:numId w:val="2"/>
        </w:numPr>
        <w:ind w:leftChars="0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Sequence Models</w:t>
      </w:r>
    </w:p>
    <w:p w:rsidR="005062EF" w:rsidRDefault="00321DA7" w:rsidP="005062EF">
      <w:pPr>
        <w:pStyle w:val="a3"/>
        <w:keepNext/>
        <w:ind w:leftChars="0" w:left="851"/>
      </w:pPr>
      <w:r w:rsidRPr="00BF3131">
        <w:rPr>
          <w:rFonts w:eastAsiaTheme="minorHAnsi" w:cs="Times New Roman"/>
          <w:noProof/>
        </w:rPr>
        <w:drawing>
          <wp:inline distT="0" distB="0" distL="0" distR="0">
            <wp:extent cx="4238625" cy="3035174"/>
            <wp:effectExtent l="19050" t="0" r="9525" b="0"/>
            <wp:docPr id="2" name="그림 1" descr="C:\Users\hoo\Desktop\소프트웨어공학 프로젝트\start 그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o\Desktop\소프트웨어공학 프로젝트\start 그림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35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DA7" w:rsidRPr="005062EF" w:rsidRDefault="005062EF" w:rsidP="005062EF">
      <w:pPr>
        <w:pStyle w:val="a9"/>
        <w:jc w:val="center"/>
      </w:pPr>
      <w:bookmarkStart w:id="188" w:name="_Toc513373558"/>
      <w:bookmarkStart w:id="189" w:name="_Toc513373855"/>
      <w:r>
        <w:t xml:space="preserve">Diagram </w:t>
      </w:r>
      <w:fldSimple w:instr=" SEQ Diagram \* ARABIC ">
        <w:r>
          <w:rPr>
            <w:noProof/>
          </w:rPr>
          <w:t>4</w:t>
        </w:r>
      </w:fldSimple>
      <w:r>
        <w:rPr>
          <w:rFonts w:hint="eastAsia"/>
        </w:rPr>
        <w:t xml:space="preserve"> Start flowchart</w:t>
      </w:r>
      <w:bookmarkEnd w:id="188"/>
      <w:bookmarkEnd w:id="18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0" w:name="_Toc513374253"/>
      <w:r w:rsidRPr="00BF3131">
        <w:rPr>
          <w:rFonts w:eastAsiaTheme="minorHAnsi" w:cs="Times New Roman"/>
          <w:sz w:val="32"/>
        </w:rPr>
        <w:t>Structural Models</w:t>
      </w:r>
      <w:bookmarkEnd w:id="190"/>
    </w:p>
    <w:p w:rsidR="00B70F8A" w:rsidRDefault="00B70F8A" w:rsidP="00F96B98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1" w:name="_Toc513374254"/>
      <w:bookmarkStart w:id="192" w:name="_Toc513308785"/>
      <w:r>
        <w:rPr>
          <w:rFonts w:eastAsiaTheme="minorHAnsi" w:cs="Times New Roman" w:hint="eastAsia"/>
        </w:rPr>
        <w:t>Bot system class Diagram</w:t>
      </w:r>
      <w:bookmarkEnd w:id="191"/>
    </w:p>
    <w:p w:rsidR="00321DA7" w:rsidRPr="00BF3131" w:rsidRDefault="00321DA7" w:rsidP="00B70F8A">
      <w:pPr>
        <w:pStyle w:val="a3"/>
        <w:ind w:leftChars="0" w:left="851"/>
        <w:rPr>
          <w:rFonts w:eastAsiaTheme="minorHAnsi" w:cs="Times New Roman"/>
        </w:rPr>
      </w:pPr>
      <w:r w:rsidRPr="00BF3131">
        <w:rPr>
          <w:rFonts w:eastAsiaTheme="minorHAnsi" w:cs="Times New Roman" w:hint="eastAsia"/>
        </w:rPr>
        <w:t>.</w:t>
      </w:r>
      <w:bookmarkEnd w:id="192"/>
      <w:r w:rsidR="00C80549">
        <w:rPr>
          <w:rFonts w:eastAsiaTheme="minorHAnsi" w:cs="Times New Roman"/>
          <w:noProof/>
        </w:rPr>
        <w:drawing>
          <wp:inline distT="0" distB="0" distL="0" distR="0">
            <wp:extent cx="5731510" cy="19888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2E2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B70F8A" w:rsidRPr="00BF3131" w:rsidRDefault="00B70F8A" w:rsidP="00C902E2">
      <w:pPr>
        <w:pStyle w:val="a3"/>
        <w:ind w:leftChars="0" w:left="567"/>
        <w:rPr>
          <w:rFonts w:eastAsiaTheme="minorHAnsi" w:cs="Times New Roman"/>
        </w:rPr>
      </w:pP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193" w:name="_Toc513374255"/>
      <w:r w:rsidRPr="00BF3131">
        <w:rPr>
          <w:rFonts w:eastAsiaTheme="minorHAnsi" w:cs="Times New Roman"/>
          <w:sz w:val="32"/>
        </w:rPr>
        <w:t>Behavioral Models</w:t>
      </w:r>
      <w:bookmarkEnd w:id="193"/>
    </w:p>
    <w:p w:rsidR="007B38B0" w:rsidRDefault="00B53C61" w:rsidP="007B38B0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4" w:name="_Toc513308787"/>
      <w:bookmarkStart w:id="195" w:name="_Toc513374256"/>
      <w:r w:rsidRPr="00BF3131">
        <w:rPr>
          <w:rFonts w:eastAsiaTheme="minorHAnsi" w:cs="Times New Roman" w:hint="eastAsia"/>
        </w:rPr>
        <w:t>Data-Driven Modeling</w:t>
      </w:r>
      <w:bookmarkEnd w:id="194"/>
      <w:bookmarkEnd w:id="195"/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총 </w:t>
      </w:r>
      <w:r>
        <w:rPr>
          <w:rFonts w:eastAsiaTheme="minorHAnsi" w:cs="Times New Roman"/>
        </w:rPr>
        <w:t>3</w:t>
      </w:r>
      <w:r>
        <w:rPr>
          <w:rFonts w:eastAsiaTheme="minorHAnsi" w:cs="Times New Roman" w:hint="eastAsia"/>
        </w:rPr>
        <w:t xml:space="preserve">개의 </w:t>
      </w:r>
      <w:r>
        <w:rPr>
          <w:rFonts w:eastAsiaTheme="minorHAnsi" w:cs="Times New Roman"/>
        </w:rPr>
        <w:t>Object</w:t>
      </w:r>
      <w:r>
        <w:rPr>
          <w:rFonts w:eastAsiaTheme="minorHAnsi" w:cs="Times New Roman" w:hint="eastAsia"/>
        </w:rPr>
        <w:t xml:space="preserve">에 개의 </w:t>
      </w:r>
      <w:r>
        <w:rPr>
          <w:rFonts w:eastAsiaTheme="minorHAnsi" w:cs="Times New Roman"/>
        </w:rPr>
        <w:t>Action</w:t>
      </w:r>
      <w:r>
        <w:rPr>
          <w:rFonts w:eastAsiaTheme="minorHAnsi" w:cs="Times New Roman" w:hint="eastAsia"/>
        </w:rPr>
        <w:t>이 존재한다.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Player: </w:t>
      </w:r>
      <w:r>
        <w:rPr>
          <w:rFonts w:eastAsiaTheme="minorHAnsi" w:cs="Times New Roman" w:hint="eastAsia"/>
        </w:rPr>
        <w:t>개 /</w:t>
      </w:r>
      <w:r>
        <w:rPr>
          <w:rFonts w:eastAsiaTheme="minorHAnsi" w:cs="Times New Roman"/>
        </w:rPr>
        <w:t xml:space="preserve"> </w:t>
      </w:r>
      <w:r w:rsidR="00AA50B3"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Bot: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  <w:proofErr w:type="spellStart"/>
      <w:r w:rsidR="004E76CA">
        <w:rPr>
          <w:rFonts w:eastAsiaTheme="minorHAnsi" w:cs="Times New Roman" w:hint="eastAsia"/>
        </w:rPr>
        <w:t>Help&amp;Log</w:t>
      </w:r>
      <w:proofErr w:type="spellEnd"/>
      <w:r w:rsidR="003F0DD5">
        <w:rPr>
          <w:rFonts w:eastAsiaTheme="minorHAnsi" w:cs="Times New Roman" w:hint="eastAsia"/>
        </w:rPr>
        <w:t>명령어 처리,</w:t>
      </w:r>
      <w:r w:rsidR="003F0DD5">
        <w:rPr>
          <w:rFonts w:eastAsiaTheme="minorHAnsi" w:cs="Times New Roman"/>
        </w:rPr>
        <w:t xml:space="preserve"> Q&amp;A </w:t>
      </w:r>
      <w:r w:rsidR="003B59A4">
        <w:rPr>
          <w:rFonts w:eastAsiaTheme="minorHAnsi" w:cs="Times New Roman" w:hint="eastAsia"/>
        </w:rPr>
        <w:t>번역,</w:t>
      </w:r>
      <w:r w:rsidR="003B59A4">
        <w:rPr>
          <w:rFonts w:eastAsiaTheme="minorHAnsi" w:cs="Times New Roman"/>
        </w:rPr>
        <w:t xml:space="preserve"> </w:t>
      </w:r>
      <w:r w:rsidR="004E76CA">
        <w:rPr>
          <w:rFonts w:eastAsiaTheme="minorHAnsi" w:cs="Times New Roman" w:hint="eastAsia"/>
        </w:rPr>
        <w:t>답변 판별</w:t>
      </w:r>
    </w:p>
    <w:p w:rsidR="00485ADA" w:rsidRDefault="00485ADA" w:rsidP="00485ADA">
      <w:pPr>
        <w:pStyle w:val="a3"/>
        <w:ind w:leftChars="0" w:left="596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 xml:space="preserve">DB: </w:t>
      </w:r>
      <w:r>
        <w:rPr>
          <w:rFonts w:eastAsiaTheme="minorHAnsi" w:cs="Times New Roman" w:hint="eastAsia"/>
        </w:rPr>
        <w:t xml:space="preserve">개 </w:t>
      </w:r>
      <w:r>
        <w:rPr>
          <w:rFonts w:eastAsiaTheme="minorHAnsi" w:cs="Times New Roman"/>
        </w:rPr>
        <w:t xml:space="preserve">/ </w:t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 w:rsidRPr="007B38B0">
        <w:rPr>
          <w:rFonts w:eastAsiaTheme="minorHAnsi" w:cs="Times New Roman" w:hint="eastAsia"/>
        </w:rPr>
        <w:t>Player</w:t>
      </w:r>
    </w:p>
    <w:p w:rsidR="00485ADA" w:rsidRDefault="00AA50B3" w:rsidP="00485ADA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Text</w:t>
      </w:r>
      <w:r w:rsidR="00FB23C5">
        <w:rPr>
          <w:rFonts w:eastAsiaTheme="minorHAnsi" w:cs="Times New Roman" w:hint="eastAsia"/>
        </w:rPr>
        <w:t xml:space="preserve"> 입력</w:t>
      </w:r>
    </w:p>
    <w:p w:rsidR="00FB23C5" w:rsidRPr="00FB23C5" w:rsidRDefault="00AA50B3" w:rsidP="00FB23C5">
      <w:pPr>
        <w:pStyle w:val="a3"/>
        <w:ind w:leftChars="0" w:left="785"/>
        <w:outlineLvl w:val="2"/>
        <w:rPr>
          <w:rFonts w:eastAsiaTheme="minorHAnsi" w:cs="Times New Roman" w:hint="eastAsia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695825" cy="3714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[DDM]InputTex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B0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Bot</w:t>
      </w:r>
    </w:p>
    <w:p w:rsidR="003F0DD5" w:rsidRDefault="003B59A4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proofErr w:type="spellStart"/>
      <w:r>
        <w:rPr>
          <w:rFonts w:eastAsiaTheme="minorHAnsi" w:cs="Times New Roman" w:hint="eastAsia"/>
        </w:rPr>
        <w:t>Help</w:t>
      </w:r>
      <w:r w:rsidR="004E76CA">
        <w:rPr>
          <w:rFonts w:eastAsiaTheme="minorHAnsi" w:cs="Times New Roman"/>
        </w:rPr>
        <w:t>&amp;</w:t>
      </w:r>
      <w:r>
        <w:rPr>
          <w:rFonts w:eastAsiaTheme="minorHAnsi" w:cs="Times New Roman" w:hint="eastAsia"/>
        </w:rPr>
        <w:t>Log</w:t>
      </w:r>
      <w:proofErr w:type="spellEnd"/>
      <w:r>
        <w:rPr>
          <w:rFonts w:eastAsiaTheme="minorHAnsi" w:cs="Times New Roman" w:hint="eastAsia"/>
        </w:rPr>
        <w:t xml:space="preserve"> </w:t>
      </w:r>
      <w:r w:rsidR="003F0DD5">
        <w:rPr>
          <w:rFonts w:eastAsiaTheme="minorHAnsi" w:cs="Times New Roman" w:hint="eastAsia"/>
        </w:rPr>
        <w:t>명령어 처리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 w:hint="eastAsia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4848225" cy="990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[DDM]HelpLogComma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D5" w:rsidRDefault="003F0DD5" w:rsidP="003F0DD5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Q&amp;A </w:t>
      </w:r>
      <w:r w:rsidR="003B59A4">
        <w:rPr>
          <w:rFonts w:eastAsiaTheme="minorHAnsi" w:cs="Times New Roman" w:hint="eastAsia"/>
        </w:rPr>
        <w:t>번역</w:t>
      </w:r>
    </w:p>
    <w:p w:rsidR="003F0DD5" w:rsidRDefault="003B59A4" w:rsidP="003F0DD5">
      <w:pPr>
        <w:pStyle w:val="a3"/>
        <w:ind w:leftChars="0" w:left="785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  <w:noProof/>
        </w:rPr>
        <w:lastRenderedPageBreak/>
        <w:drawing>
          <wp:inline distT="0" distB="0" distL="0" distR="0">
            <wp:extent cx="3505200" cy="139065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[DDM]Q&amp;ATransla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557" w:rsidRDefault="004E76CA" w:rsidP="00626557">
      <w:pPr>
        <w:pStyle w:val="a3"/>
        <w:numPr>
          <w:ilvl w:val="0"/>
          <w:numId w:val="9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 w:hint="eastAsia"/>
        </w:rPr>
        <w:t>답변 판별</w:t>
      </w:r>
    </w:p>
    <w:p w:rsidR="004E76CA" w:rsidRPr="003F0DD5" w:rsidRDefault="0089747A" w:rsidP="004E76CA">
      <w:pPr>
        <w:pStyle w:val="a3"/>
        <w:ind w:leftChars="0" w:left="785"/>
        <w:outlineLvl w:val="2"/>
        <w:rPr>
          <w:rFonts w:eastAsiaTheme="minorHAnsi" w:cs="Times New Roman" w:hint="eastAsia"/>
        </w:rPr>
      </w:pPr>
      <w:r>
        <w:rPr>
          <w:rFonts w:eastAsiaTheme="minorHAnsi" w:cs="Times New Roman" w:hint="eastAsia"/>
          <w:noProof/>
        </w:rPr>
        <w:drawing>
          <wp:inline distT="0" distB="0" distL="0" distR="0">
            <wp:extent cx="3352800" cy="3028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[DDM]CompareAnsw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96" w:name="_GoBack"/>
      <w:bookmarkEnd w:id="196"/>
    </w:p>
    <w:p w:rsidR="007B38B0" w:rsidRPr="00BF3131" w:rsidRDefault="007B38B0" w:rsidP="007B38B0">
      <w:pPr>
        <w:pStyle w:val="a3"/>
        <w:numPr>
          <w:ilvl w:val="4"/>
          <w:numId w:val="2"/>
        </w:numPr>
        <w:ind w:leftChars="0"/>
        <w:outlineLvl w:val="2"/>
        <w:rPr>
          <w:rFonts w:eastAsiaTheme="minorHAnsi" w:cs="Times New Roman"/>
        </w:rPr>
      </w:pPr>
      <w:r>
        <w:rPr>
          <w:rFonts w:eastAsiaTheme="minorHAnsi" w:cs="Times New Roman"/>
        </w:rPr>
        <w:t>DB</w:t>
      </w:r>
    </w:p>
    <w:p w:rsidR="00B53C61" w:rsidRPr="00BF3131" w:rsidRDefault="00B53C61" w:rsidP="00B53C61">
      <w:pPr>
        <w:pStyle w:val="a3"/>
        <w:ind w:leftChars="0" w:left="851"/>
        <w:rPr>
          <w:rFonts w:eastAsiaTheme="minorHAnsi" w:cs="Times New Roman" w:hint="eastAsia"/>
        </w:rPr>
      </w:pPr>
    </w:p>
    <w:p w:rsidR="00B53C61" w:rsidRPr="00BF3131" w:rsidRDefault="00B53C61" w:rsidP="00B53C61">
      <w:pPr>
        <w:pStyle w:val="a3"/>
        <w:numPr>
          <w:ilvl w:val="3"/>
          <w:numId w:val="2"/>
        </w:numPr>
        <w:ind w:leftChars="0"/>
        <w:outlineLvl w:val="2"/>
        <w:rPr>
          <w:rFonts w:eastAsiaTheme="minorHAnsi" w:cs="Times New Roman"/>
        </w:rPr>
      </w:pPr>
      <w:bookmarkStart w:id="197" w:name="_Toc513308788"/>
      <w:bookmarkStart w:id="198" w:name="_Toc513374257"/>
      <w:r w:rsidRPr="00BF3131">
        <w:rPr>
          <w:rFonts w:eastAsiaTheme="minorHAnsi" w:cs="Times New Roman" w:hint="eastAsia"/>
        </w:rPr>
        <w:t>Event-Driven Modeling</w:t>
      </w:r>
      <w:bookmarkEnd w:id="197"/>
      <w:bookmarkEnd w:id="198"/>
    </w:p>
    <w:p w:rsidR="00C902E2" w:rsidRPr="00BF3131" w:rsidRDefault="00C902E2" w:rsidP="00C902E2">
      <w:pPr>
        <w:pStyle w:val="a3"/>
        <w:ind w:leftChars="0" w:left="567"/>
        <w:rPr>
          <w:rFonts w:eastAsiaTheme="minorHAnsi" w:cs="Times New Roman"/>
        </w:rPr>
      </w:pP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199" w:name="_Toc513374258"/>
      <w:r w:rsidRPr="00BF3131">
        <w:rPr>
          <w:rFonts w:eastAsiaTheme="minorHAnsi" w:cs="Times New Roman"/>
          <w:sz w:val="40"/>
        </w:rPr>
        <w:t>System Evolutions</w:t>
      </w:r>
      <w:bookmarkEnd w:id="19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0" w:name="_Toc513374259"/>
      <w:r w:rsidRPr="00BF3131">
        <w:rPr>
          <w:rFonts w:eastAsiaTheme="minorHAnsi" w:cs="Times New Roman"/>
          <w:sz w:val="32"/>
        </w:rPr>
        <w:t>Objective</w:t>
      </w:r>
      <w:bookmarkEnd w:id="200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System Evolution에서는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시스템이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세우고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있는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주요한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가정들과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사용자의 Needs 변화, 혹은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추후 Update될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사항들에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대해서</w:t>
      </w:r>
      <w:r w:rsidR="008C24C5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서술한다.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1" w:name="_Toc513374260"/>
      <w:r w:rsidRPr="00BF3131">
        <w:rPr>
          <w:rFonts w:eastAsiaTheme="minorHAnsi" w:cs="Times New Roman"/>
        </w:rPr>
        <w:t>Limitations and Assumption</w:t>
      </w:r>
      <w:bookmarkEnd w:id="201"/>
    </w:p>
    <w:p w:rsidR="00F819D2" w:rsidRDefault="008C24C5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 xml:space="preserve">  보드 게임, 특히 마피아 게임 류는 오프라인이든 온라인이든 한 번씩은 해봤을 것이다. 하지만,</w:t>
      </w:r>
      <w:r w:rsidR="00F819D2">
        <w:rPr>
          <w:rFonts w:eastAsiaTheme="minorHAnsi" w:cs="Times New Roman" w:hint="eastAsia"/>
        </w:rPr>
        <w:t xml:space="preserve"> 처음 해본 사람들은 처음 이 게임을 했을 때, 어느 정도 숙지가 필요하고, 이미 해본 사람들 또한, 마피아류 게임들은 다양한 규칙과 룰이 있기 때문에 이에 다른 룰 설명을 해설지 형태로 제공한다.</w:t>
      </w:r>
    </w:p>
    <w:p w:rsidR="00C902E2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또한 마피아 게임을 하는데 있어서 사회자가 따로 없다. 잘아는 사람이 혹은 모두가 같이 게임을 진행을 하면서 사회자 없이 진행을 한다. 이는 좀 더 </w:t>
      </w:r>
      <w:proofErr w:type="spellStart"/>
      <w:r>
        <w:rPr>
          <w:rFonts w:eastAsiaTheme="minorHAnsi" w:cs="Times New Roman" w:hint="eastAsia"/>
        </w:rPr>
        <w:t>재밌게</w:t>
      </w:r>
      <w:proofErr w:type="spellEnd"/>
      <w:r>
        <w:rPr>
          <w:rFonts w:eastAsiaTheme="minorHAnsi" w:cs="Times New Roman" w:hint="eastAsia"/>
        </w:rPr>
        <w:t xml:space="preserve"> 자신의 역할에 </w:t>
      </w:r>
      <w:proofErr w:type="gramStart"/>
      <w:r>
        <w:rPr>
          <w:rFonts w:eastAsiaTheme="minorHAnsi" w:cs="Times New Roman" w:hint="eastAsia"/>
        </w:rPr>
        <w:t>즐기고  정보의</w:t>
      </w:r>
      <w:proofErr w:type="gramEnd"/>
      <w:r>
        <w:rPr>
          <w:rFonts w:eastAsiaTheme="minorHAnsi" w:cs="Times New Roman" w:hint="eastAsia"/>
        </w:rPr>
        <w:t xml:space="preserve"> 불균형에서 벗어나 좀 더 논리적이고 객관적인 추리를 하고 싶은 유저의 요구를 충족시킬 방법이 딱히 없다. </w:t>
      </w:r>
    </w:p>
    <w:p w:rsidR="00F819D2" w:rsidRPr="00BF3131" w:rsidRDefault="00F819D2" w:rsidP="00C902E2">
      <w:pPr>
        <w:pStyle w:val="a3"/>
        <w:ind w:leftChars="0" w:left="567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우리의 게임 시스템은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시스템을 추가하여 독립적인 사회자를 추가하고 게임에 객관적인 추리와 논리적 생각에 도움을 줄 수 있도록 하여 유저의 요구사항을 충족시킬 수 있을 것이다.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2" w:name="_Toc513374261"/>
      <w:r w:rsidRPr="00BF3131">
        <w:rPr>
          <w:rFonts w:eastAsiaTheme="minorHAnsi" w:cs="Times New Roman"/>
        </w:rPr>
        <w:t>Evolutions of User Requirement</w:t>
      </w:r>
      <w:bookmarkEnd w:id="202"/>
    </w:p>
    <w:p w:rsidR="0084333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3" w:name="_Toc513374262"/>
      <w:r w:rsidRPr="00BF3131">
        <w:rPr>
          <w:rFonts w:eastAsiaTheme="minorHAnsi" w:cs="Times New Roman"/>
        </w:rPr>
        <w:t>Voice Recognition-Based System</w:t>
      </w:r>
      <w:bookmarkEnd w:id="203"/>
    </w:p>
    <w:p w:rsidR="00C902E2" w:rsidRPr="00BF3131" w:rsidRDefault="003E09A9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현 시스템은 텍스트 기반으로 통신을 제공한다. 이는 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 시스템에서 효과적인 언어해석에 도움을 줌으로써, </w:t>
      </w:r>
      <w:proofErr w:type="spellStart"/>
      <w:r>
        <w:rPr>
          <w:rFonts w:eastAsiaTheme="minorHAnsi" w:cs="Times New Roman" w:hint="eastAsia"/>
        </w:rPr>
        <w:t>봇과</w:t>
      </w:r>
      <w:proofErr w:type="spellEnd"/>
      <w:r>
        <w:rPr>
          <w:rFonts w:eastAsiaTheme="minorHAnsi" w:cs="Times New Roman" w:hint="eastAsia"/>
        </w:rPr>
        <w:t xml:space="preserve"> 유저간의 효과적인 상호작용을 제공할 수 있지만, user-to-user 혹은 users-to-bot 간에서 목소리의 억양, 음성 등을 제공할 수 없어서 좀 더 목소리에서 유추할 수 있는 추리가 어렵다. 따라서, 우리의 시스템을 좀 더 발전시키기 위한 음성 인식 기반 시스템을 제공할 수 있다면 더 나은 게임 시스템을 구축할 있을 것이다.</w:t>
      </w:r>
    </w:p>
    <w:p w:rsidR="00C902E2" w:rsidRPr="00BF3131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4" w:name="_Toc513374263"/>
      <w:r w:rsidRPr="00BF3131">
        <w:rPr>
          <w:rFonts w:eastAsiaTheme="minorHAnsi" w:cs="Times New Roman"/>
        </w:rPr>
        <w:t>Rule Modification Sandbox</w:t>
      </w:r>
      <w:bookmarkEnd w:id="204"/>
    </w:p>
    <w:p w:rsidR="00C902E2" w:rsidRPr="00BF3131" w:rsidRDefault="0034556F" w:rsidP="00C902E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 xml:space="preserve">  우리의 게임 시스템은 고정적인 룰을 제공한다. 시간이 된다면, 혹은 나중에 더 나은 시스템 이용을 할 수 있도록 rule modification sandbox</w:t>
      </w:r>
      <w:r w:rsidR="00BB46F2">
        <w:rPr>
          <w:rFonts w:eastAsiaTheme="minorHAnsi" w:cs="Times New Roman" w:hint="eastAsia"/>
        </w:rPr>
        <w:t>를</w:t>
      </w:r>
      <w:r>
        <w:rPr>
          <w:rFonts w:eastAsiaTheme="minorHAnsi" w:cs="Times New Roman" w:hint="eastAsia"/>
        </w:rPr>
        <w:t xml:space="preserve"> 제공할 수 있다면 좋을 것이다.</w:t>
      </w:r>
      <w:r w:rsidR="00BB46F2">
        <w:rPr>
          <w:rFonts w:eastAsiaTheme="minorHAnsi" w:cs="Times New Roman" w:hint="eastAsia"/>
        </w:rPr>
        <w:t xml:space="preserve"> 게임의 진행방식을 </w:t>
      </w:r>
      <w:proofErr w:type="spellStart"/>
      <w:r w:rsidR="00BB46F2">
        <w:rPr>
          <w:rFonts w:eastAsiaTheme="minorHAnsi" w:cs="Times New Roman" w:hint="eastAsia"/>
        </w:rPr>
        <w:t>턴제</w:t>
      </w:r>
      <w:proofErr w:type="spellEnd"/>
      <w:r w:rsidR="00BB46F2">
        <w:rPr>
          <w:rFonts w:eastAsiaTheme="minorHAnsi" w:cs="Times New Roman" w:hint="eastAsia"/>
        </w:rPr>
        <w:t xml:space="preserve"> 혹은 난상으로 정하거나, 제약조건이 분배되는 방식을 조정하는 등 sandbox로서의 기능을 추가한다면 더욱 다양한 유저의 need를 충족할 수 있을 것이다. </w:t>
      </w:r>
    </w:p>
    <w:p w:rsidR="00843332" w:rsidRDefault="00843332" w:rsidP="00F96B98">
      <w:pPr>
        <w:pStyle w:val="a3"/>
        <w:numPr>
          <w:ilvl w:val="2"/>
          <w:numId w:val="2"/>
        </w:numPr>
        <w:ind w:leftChars="0"/>
        <w:outlineLvl w:val="2"/>
        <w:rPr>
          <w:rFonts w:eastAsiaTheme="minorHAnsi" w:cs="Times New Roman"/>
        </w:rPr>
      </w:pPr>
      <w:bookmarkStart w:id="205" w:name="_Toc513374264"/>
      <w:r w:rsidRPr="00BF3131">
        <w:rPr>
          <w:rFonts w:eastAsiaTheme="minorHAnsi" w:cs="Times New Roman"/>
        </w:rPr>
        <w:t>New game mods</w:t>
      </w:r>
      <w:bookmarkEnd w:id="205"/>
    </w:p>
    <w:p w:rsidR="0034556F" w:rsidRDefault="0034556F" w:rsidP="00BB46F2">
      <w:pPr>
        <w:pStyle w:val="a3"/>
        <w:ind w:leftChars="0" w:left="709" w:firstLine="210"/>
        <w:rPr>
          <w:rFonts w:eastAsiaTheme="minorHAnsi" w:cs="Times New Roman"/>
        </w:rPr>
      </w:pPr>
      <w:r>
        <w:rPr>
          <w:rFonts w:eastAsiaTheme="minorHAnsi" w:cs="Times New Roman" w:hint="eastAsia"/>
        </w:rPr>
        <w:t>우리의 게임 시스템은 일단은 단일 게임으로 이루어진 시스템이다. 이 의미는 보드 게임을 하나 밖에 진행할 수 없어서 유저 층이 한정적이라는 것인데, 추후에 여러 게임을 추가하고 이를 선택할 수 있는 New game mod 시스템을 제공할 수 있다면, 좀 더 폭 넓은 유저 층을 확보할 수 있을 것이다.</w:t>
      </w:r>
      <w:r w:rsidR="00BB46F2">
        <w:rPr>
          <w:rFonts w:eastAsiaTheme="minorHAnsi" w:cs="Times New Roman" w:hint="eastAsia"/>
        </w:rPr>
        <w:t xml:space="preserve"> 현재의 게임 시스템을 응용하면 원조 마피아 게임과 그 변형 룰인 </w:t>
      </w:r>
      <w:proofErr w:type="spellStart"/>
      <w:r w:rsidR="00BB46F2">
        <w:rPr>
          <w:rFonts w:eastAsiaTheme="minorHAnsi" w:cs="Times New Roman" w:hint="eastAsia"/>
        </w:rPr>
        <w:t>타뷸라의</w:t>
      </w:r>
      <w:proofErr w:type="spellEnd"/>
      <w:r w:rsidR="00BB46F2">
        <w:rPr>
          <w:rFonts w:eastAsiaTheme="minorHAnsi" w:cs="Times New Roman" w:hint="eastAsia"/>
        </w:rPr>
        <w:t xml:space="preserve"> 늑대, 그리고 </w:t>
      </w:r>
      <w:proofErr w:type="spellStart"/>
      <w:r w:rsidR="00BB46F2">
        <w:rPr>
          <w:rFonts w:eastAsiaTheme="minorHAnsi" w:cs="Times New Roman" w:hint="eastAsia"/>
        </w:rPr>
        <w:t>클루와</w:t>
      </w:r>
      <w:proofErr w:type="spellEnd"/>
      <w:r w:rsidR="00BB46F2">
        <w:rPr>
          <w:rFonts w:eastAsiaTheme="minorHAnsi" w:cs="Times New Roman" w:hint="eastAsia"/>
        </w:rPr>
        <w:t xml:space="preserve"> 같은 게임 모드를 구현할 수 있을 것으로 기대된다. </w:t>
      </w:r>
    </w:p>
    <w:p w:rsidR="00BB46F2" w:rsidRDefault="00BB46F2" w:rsidP="00BB46F2">
      <w:pPr>
        <w:pStyle w:val="a3"/>
        <w:numPr>
          <w:ilvl w:val="2"/>
          <w:numId w:val="2"/>
        </w:numPr>
        <w:ind w:leftChars="0"/>
        <w:rPr>
          <w:rFonts w:eastAsiaTheme="minorHAnsi" w:cs="Times New Roman"/>
        </w:rPr>
      </w:pPr>
      <w:r>
        <w:rPr>
          <w:rFonts w:eastAsiaTheme="minorHAnsi" w:cs="Times New Roman" w:hint="eastAsia"/>
        </w:rPr>
        <w:lastRenderedPageBreak/>
        <w:t>Bot player</w:t>
      </w:r>
    </w:p>
    <w:p w:rsidR="00BB46F2" w:rsidRPr="00BB46F2" w:rsidRDefault="00BB46F2" w:rsidP="00BB46F2">
      <w:pPr>
        <w:pStyle w:val="a3"/>
        <w:ind w:leftChars="0" w:left="709"/>
        <w:rPr>
          <w:rFonts w:eastAsiaTheme="minorHAnsi" w:cs="Times New Roman"/>
        </w:rPr>
      </w:pPr>
      <w:r>
        <w:rPr>
          <w:rFonts w:eastAsiaTheme="minorHAnsi" w:cs="Times New Roman" w:hint="eastAsia"/>
        </w:rPr>
        <w:t>현재 [</w:t>
      </w:r>
      <w:proofErr w:type="spellStart"/>
      <w:r>
        <w:rPr>
          <w:rFonts w:eastAsiaTheme="minorHAnsi" w:cs="Times New Roman" w:hint="eastAsia"/>
        </w:rPr>
        <w:t>봇</w:t>
      </w:r>
      <w:proofErr w:type="spellEnd"/>
      <w:r>
        <w:rPr>
          <w:rFonts w:eastAsiaTheme="minorHAnsi" w:cs="Times New Roman" w:hint="eastAsia"/>
        </w:rPr>
        <w:t xml:space="preserve">]은 사회자의 역할만 제공하지만 인원이 부족할 경우에도 게임을 원활히 진행할 수 있도록 Bot Player 기능을 제공하면 더욱 좋을 것이다. </w:t>
      </w:r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06" w:name="_Toc513374265"/>
      <w:r w:rsidRPr="00BF3131">
        <w:rPr>
          <w:rFonts w:eastAsiaTheme="minorHAnsi" w:cs="Times New Roman"/>
          <w:sz w:val="40"/>
        </w:rPr>
        <w:t>Appendices</w:t>
      </w:r>
      <w:bookmarkEnd w:id="206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07" w:name="_Toc513374266"/>
      <w:r w:rsidRPr="00BF3131">
        <w:rPr>
          <w:rFonts w:eastAsiaTheme="minorHAnsi" w:cs="Times New Roman"/>
          <w:sz w:val="32"/>
        </w:rPr>
        <w:t>Objective</w:t>
      </w:r>
      <w:bookmarkEnd w:id="207"/>
    </w:p>
    <w:p w:rsidR="00C902E2" w:rsidRPr="00BF3131" w:rsidRDefault="00C902E2" w:rsidP="00C902E2">
      <w:pPr>
        <w:pStyle w:val="a3"/>
        <w:ind w:leftChars="0" w:left="425"/>
        <w:rPr>
          <w:rFonts w:eastAsiaTheme="minorHAnsi" w:cs="Times New Roman"/>
        </w:rPr>
      </w:pPr>
      <w:r w:rsidRPr="00BF3131">
        <w:rPr>
          <w:rFonts w:eastAsiaTheme="minorHAnsi" w:cs="Times New Roman"/>
        </w:rPr>
        <w:t>Appendices에서는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본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프로젝트와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관련한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>참고사항들을</w:t>
      </w:r>
      <w:r w:rsidR="00621149">
        <w:rPr>
          <w:rFonts w:eastAsiaTheme="minorHAnsi" w:cs="Times New Roman" w:hint="eastAsia"/>
        </w:rPr>
        <w:t xml:space="preserve"> </w:t>
      </w:r>
      <w:r w:rsidRPr="00BF3131">
        <w:rPr>
          <w:rFonts w:eastAsiaTheme="minorHAnsi" w:cs="Times New Roman"/>
        </w:rPr>
        <w:t xml:space="preserve">서술한다. </w:t>
      </w:r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8" w:name="_Toc513374267"/>
      <w:r w:rsidRPr="00BF3131">
        <w:rPr>
          <w:rFonts w:eastAsiaTheme="minorHAnsi" w:cs="Times New Roman"/>
          <w:sz w:val="32"/>
        </w:rPr>
        <w:t>Database Requirements</w:t>
      </w:r>
      <w:bookmarkEnd w:id="208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09" w:name="_Toc513374268"/>
      <w:r w:rsidRPr="00BF3131">
        <w:rPr>
          <w:rFonts w:eastAsiaTheme="minorHAnsi" w:cs="Times New Roman"/>
          <w:sz w:val="32"/>
        </w:rPr>
        <w:t>User-System Requirements</w:t>
      </w:r>
      <w:bookmarkEnd w:id="209"/>
    </w:p>
    <w:p w:rsidR="00843332" w:rsidRPr="00BF3131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</w:rPr>
      </w:pPr>
      <w:bookmarkStart w:id="210" w:name="_Toc513374269"/>
      <w:r w:rsidRPr="00BF3131">
        <w:rPr>
          <w:rFonts w:eastAsiaTheme="minorHAnsi" w:cs="Times New Roman"/>
          <w:sz w:val="32"/>
        </w:rPr>
        <w:t>Development Process</w:t>
      </w:r>
      <w:bookmarkEnd w:id="210"/>
    </w:p>
    <w:p w:rsidR="00DA7110" w:rsidRPr="00BF3131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40"/>
        </w:rPr>
      </w:pPr>
      <w:bookmarkStart w:id="211" w:name="_Toc513374270"/>
      <w:r w:rsidRPr="00BF3131">
        <w:rPr>
          <w:rFonts w:eastAsiaTheme="minorHAnsi" w:cs="Times New Roman"/>
          <w:sz w:val="40"/>
        </w:rPr>
        <w:t>Index</w:t>
      </w:r>
      <w:bookmarkEnd w:id="211"/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2" w:name="_Toc513374271"/>
      <w:r w:rsidRPr="00BF3131">
        <w:rPr>
          <w:rFonts w:eastAsiaTheme="minorHAnsi" w:cs="Times New Roman"/>
          <w:sz w:val="32"/>
        </w:rPr>
        <w:t>Table Index</w:t>
      </w:r>
      <w:bookmarkEnd w:id="212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"Table" </w:instrText>
      </w:r>
      <w:r>
        <w:rPr>
          <w:rFonts w:eastAsiaTheme="minorHAnsi" w:cs="Times New Roman"/>
          <w:szCs w:val="20"/>
        </w:rPr>
        <w:fldChar w:fldCharType="separate"/>
      </w:r>
      <w:hyperlink w:anchor="_Toc513373680" w:history="1">
        <w:r w:rsidRPr="007827A7">
          <w:rPr>
            <w:rStyle w:val="a5"/>
            <w:noProof/>
          </w:rPr>
          <w:t>Table 1 User &amp; Our game 관련 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1" w:history="1">
        <w:r w:rsidR="00E13809" w:rsidRPr="007827A7">
          <w:rPr>
            <w:rStyle w:val="a5"/>
            <w:noProof/>
          </w:rPr>
          <w:t>Table 2 Development &amp; Method 관련 용어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2" w:history="1">
        <w:r w:rsidR="00E13809" w:rsidRPr="007827A7">
          <w:rPr>
            <w:rStyle w:val="a5"/>
            <w:noProof/>
          </w:rPr>
          <w:t>Table 3 Start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3" w:history="1">
        <w:r w:rsidR="00E13809" w:rsidRPr="007827A7">
          <w:rPr>
            <w:rStyle w:val="a5"/>
            <w:noProof/>
          </w:rPr>
          <w:t>Table 4 End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4" w:history="1">
        <w:r w:rsidR="00E13809" w:rsidRPr="007827A7">
          <w:rPr>
            <w:rStyle w:val="a5"/>
            <w:noProof/>
          </w:rPr>
          <w:t>Table 5 Question analysis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22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5" w:history="1">
        <w:r w:rsidR="00E13809" w:rsidRPr="007827A7">
          <w:rPr>
            <w:rStyle w:val="a5"/>
            <w:noProof/>
          </w:rPr>
          <w:t>Table 6 Answer distinguishment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6" w:history="1">
        <w:r w:rsidR="00E13809" w:rsidRPr="007827A7">
          <w:rPr>
            <w:rStyle w:val="a5"/>
            <w:noProof/>
          </w:rPr>
          <w:t>Table 7 Answer comparison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23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7" w:history="1">
        <w:r w:rsidR="00E13809" w:rsidRPr="007827A7">
          <w:rPr>
            <w:rStyle w:val="a5"/>
            <w:noProof/>
          </w:rPr>
          <w:t>Table 8 Elimination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8" w:history="1">
        <w:r w:rsidR="00E13809" w:rsidRPr="007827A7">
          <w:rPr>
            <w:rStyle w:val="a5"/>
            <w:noProof/>
          </w:rPr>
          <w:t>Table 9 Help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24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89" w:history="1">
        <w:r w:rsidR="00E13809" w:rsidRPr="007827A7">
          <w:rPr>
            <w:rStyle w:val="a5"/>
            <w:noProof/>
          </w:rPr>
          <w:t>Table 10 log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_Toc513373689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0" w:history="1">
        <w:r w:rsidR="00E13809" w:rsidRPr="007827A7">
          <w:rPr>
            <w:rStyle w:val="a5"/>
            <w:noProof/>
          </w:rPr>
          <w:t>Table 11 DB Management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_Toc513373690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1" w:history="1">
        <w:r w:rsidR="00E13809" w:rsidRPr="007827A7">
          <w:rPr>
            <w:rStyle w:val="a5"/>
            <w:noProof/>
          </w:rPr>
          <w:t>Table 12 DB quarry function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_Toc513373691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25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2" w:history="1">
        <w:r w:rsidR="00E13809" w:rsidRPr="007827A7">
          <w:rPr>
            <w:rStyle w:val="a5"/>
            <w:noProof/>
          </w:rPr>
          <w:t>Table 13 Question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_Toc513373692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3" w:history="1">
        <w:r w:rsidR="00E13809" w:rsidRPr="007827A7">
          <w:rPr>
            <w:rStyle w:val="a5"/>
            <w:noProof/>
          </w:rPr>
          <w:t>Table 14 Calculate correct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4" w:history="1">
        <w:r w:rsidR="00E13809" w:rsidRPr="007827A7">
          <w:rPr>
            <w:rStyle w:val="a5"/>
            <w:noProof/>
          </w:rPr>
          <w:t>Table 15 Answer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5" w:history="1">
        <w:r w:rsidR="00E13809" w:rsidRPr="007827A7">
          <w:rPr>
            <w:rStyle w:val="a5"/>
            <w:noProof/>
          </w:rPr>
          <w:t>Table 16 Validate the truth value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30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6" w:history="1">
        <w:r w:rsidR="00E13809" w:rsidRPr="007827A7">
          <w:rPr>
            <w:rStyle w:val="a5"/>
            <w:noProof/>
          </w:rPr>
          <w:t>Table 17 Request for personal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7" w:history="1">
        <w:r w:rsidR="00E13809" w:rsidRPr="007827A7">
          <w:rPr>
            <w:rStyle w:val="a5"/>
            <w:noProof/>
          </w:rPr>
          <w:t>Table 18 provide records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698" w:history="1">
        <w:r w:rsidR="00E13809" w:rsidRPr="007827A7">
          <w:rPr>
            <w:rStyle w:val="a5"/>
            <w:noProof/>
          </w:rPr>
          <w:t>Table 19 Elimination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_Toc513373698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31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AA50B3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699" w:history="1">
        <w:r w:rsidR="00E13809" w:rsidRPr="007827A7">
          <w:rPr>
            <w:rStyle w:val="a5"/>
            <w:noProof/>
          </w:rPr>
          <w:t>Table 20 End game use-case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_Toc513373699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875B10" w:rsidRDefault="00843332" w:rsidP="00875B10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3" w:name="_Toc513374272"/>
      <w:r w:rsidRPr="00BF3131">
        <w:rPr>
          <w:rFonts w:eastAsiaTheme="minorHAnsi" w:cs="Times New Roman"/>
          <w:sz w:val="32"/>
        </w:rPr>
        <w:t>Figure Index</w:t>
      </w:r>
      <w:bookmarkEnd w:id="213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 w:hint="eastAsia"/>
          <w:szCs w:val="20"/>
        </w:rPr>
        <w:instrText>TOC \h \z \c "Figure"</w:instrText>
      </w:r>
      <w:r>
        <w:rPr>
          <w:rFonts w:eastAsiaTheme="minorHAnsi" w:cs="Times New Roman"/>
          <w:szCs w:val="20"/>
        </w:rPr>
        <w:instrText xml:space="preserve"> </w:instrText>
      </w:r>
      <w:r>
        <w:rPr>
          <w:rFonts w:eastAsiaTheme="minorHAnsi" w:cs="Times New Roman"/>
          <w:szCs w:val="20"/>
        </w:rPr>
        <w:fldChar w:fldCharType="separate"/>
      </w:r>
      <w:hyperlink r:id="rId22" w:anchor="_Toc513373834" w:history="1">
        <w:r w:rsidRPr="00BB5811">
          <w:rPr>
            <w:rStyle w:val="a5"/>
            <w:noProof/>
          </w:rPr>
          <w:t>Figure 1 [봇] 시스템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3" w:anchor="_Toc513373835" w:history="1">
        <w:r w:rsidR="00E13809" w:rsidRPr="00BB5811">
          <w:rPr>
            <w:rStyle w:val="a5"/>
            <w:noProof/>
          </w:rPr>
          <w:t>Figure 2 Start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17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4" w:anchor="_Toc513373836" w:history="1">
        <w:r w:rsidR="00E13809" w:rsidRPr="00BB5811">
          <w:rPr>
            <w:rStyle w:val="a5"/>
            <w:noProof/>
          </w:rPr>
          <w:t>Figure 3 End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_Toc513373836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r:id="rId25" w:anchor="_Toc513373837" w:history="1">
        <w:r w:rsidR="00E13809" w:rsidRPr="00BB5811">
          <w:rPr>
            <w:rStyle w:val="a5"/>
            <w:noProof/>
          </w:rPr>
          <w:t>Figure 4 Q &amp; A System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_Toc513373837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19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E13809" w:rsidP="00E13809">
      <w:pPr>
        <w:outlineLvl w:val="1"/>
        <w:rPr>
          <w:rFonts w:eastAsiaTheme="minorHAnsi" w:cs="Times New Roman"/>
          <w:szCs w:val="20"/>
        </w:rPr>
      </w:pPr>
      <w:r>
        <w:rPr>
          <w:rFonts w:eastAsiaTheme="minorHAnsi" w:cs="Times New Roman"/>
          <w:szCs w:val="20"/>
        </w:rPr>
        <w:fldChar w:fldCharType="end"/>
      </w:r>
    </w:p>
    <w:p w:rsidR="00843332" w:rsidRDefault="00843332" w:rsidP="00F96B98">
      <w:pPr>
        <w:pStyle w:val="a3"/>
        <w:numPr>
          <w:ilvl w:val="1"/>
          <w:numId w:val="2"/>
        </w:numPr>
        <w:ind w:leftChars="0"/>
        <w:outlineLvl w:val="1"/>
        <w:rPr>
          <w:rFonts w:eastAsiaTheme="minorHAnsi" w:cs="Times New Roman"/>
          <w:sz w:val="32"/>
        </w:rPr>
      </w:pPr>
      <w:bookmarkStart w:id="214" w:name="_Toc513374273"/>
      <w:r w:rsidRPr="00BF3131">
        <w:rPr>
          <w:rFonts w:eastAsiaTheme="minorHAnsi" w:cs="Times New Roman"/>
          <w:sz w:val="32"/>
        </w:rPr>
        <w:t>Diagram Index</w:t>
      </w:r>
      <w:bookmarkEnd w:id="214"/>
    </w:p>
    <w:p w:rsidR="00E13809" w:rsidRDefault="00E13809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r>
        <w:rPr>
          <w:rFonts w:eastAsiaTheme="minorHAnsi" w:cs="Times New Roman"/>
          <w:szCs w:val="20"/>
        </w:rPr>
        <w:fldChar w:fldCharType="begin"/>
      </w:r>
      <w:r>
        <w:rPr>
          <w:rFonts w:eastAsiaTheme="minorHAnsi" w:cs="Times New Roman"/>
          <w:szCs w:val="20"/>
        </w:rPr>
        <w:instrText xml:space="preserve"> TOC \h \z \c "Diagram" </w:instrText>
      </w:r>
      <w:r>
        <w:rPr>
          <w:rFonts w:eastAsiaTheme="minorHAnsi" w:cs="Times New Roman"/>
          <w:szCs w:val="20"/>
        </w:rPr>
        <w:fldChar w:fldCharType="separate"/>
      </w:r>
      <w:hyperlink w:anchor="_Toc513373852" w:history="1">
        <w:r w:rsidRPr="00610A51">
          <w:rPr>
            <w:rStyle w:val="a5"/>
            <w:noProof/>
          </w:rPr>
          <w:t>Diagram 1 Context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_Toc513373852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3" w:history="1">
        <w:r w:rsidR="00E13809" w:rsidRPr="00610A51">
          <w:rPr>
            <w:rStyle w:val="a5"/>
            <w:noProof/>
          </w:rPr>
          <w:t>Diagram 2 process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_Toc513373853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28</w:t>
        </w:r>
        <w:r w:rsidR="00E13809">
          <w:rPr>
            <w:noProof/>
            <w:webHidden/>
          </w:rPr>
          <w:fldChar w:fldCharType="end"/>
        </w:r>
      </w:hyperlink>
    </w:p>
    <w:p w:rsidR="00E13809" w:rsidRDefault="00AA50B3" w:rsidP="00E13809">
      <w:pPr>
        <w:pStyle w:val="aa"/>
        <w:tabs>
          <w:tab w:val="right" w:leader="dot" w:pos="9016"/>
        </w:tabs>
        <w:ind w:left="1200" w:hanging="400"/>
        <w:rPr>
          <w:noProof/>
        </w:rPr>
      </w:pPr>
      <w:hyperlink w:anchor="_Toc513373854" w:history="1">
        <w:r w:rsidR="00E13809" w:rsidRPr="00610A51">
          <w:rPr>
            <w:rStyle w:val="a5"/>
            <w:noProof/>
          </w:rPr>
          <w:t>Diagram 3 use-case model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_Toc513373854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29</w:t>
        </w:r>
        <w:r w:rsidR="00E13809">
          <w:rPr>
            <w:noProof/>
            <w:webHidden/>
          </w:rPr>
          <w:fldChar w:fldCharType="end"/>
        </w:r>
      </w:hyperlink>
    </w:p>
    <w:p w:rsidR="00E13809" w:rsidRPr="00E13809" w:rsidRDefault="00AA50B3" w:rsidP="00E13809">
      <w:pPr>
        <w:pStyle w:val="aa"/>
        <w:tabs>
          <w:tab w:val="right" w:leader="dot" w:pos="9016"/>
        </w:tabs>
        <w:ind w:left="1200" w:hanging="400"/>
        <w:rPr>
          <w:rFonts w:eastAsiaTheme="minorHAnsi" w:cs="Times New Roman"/>
          <w:szCs w:val="20"/>
        </w:rPr>
      </w:pPr>
      <w:hyperlink w:anchor="_Toc513373855" w:history="1">
        <w:r w:rsidR="00E13809" w:rsidRPr="00610A51">
          <w:rPr>
            <w:rStyle w:val="a5"/>
            <w:noProof/>
          </w:rPr>
          <w:t>Diagram 4 Start flowchart</w:t>
        </w:r>
        <w:r w:rsidR="00E13809">
          <w:rPr>
            <w:noProof/>
            <w:webHidden/>
          </w:rPr>
          <w:tab/>
        </w:r>
        <w:r w:rsidR="00E13809">
          <w:rPr>
            <w:noProof/>
            <w:webHidden/>
          </w:rPr>
          <w:fldChar w:fldCharType="begin"/>
        </w:r>
        <w:r w:rsidR="00E13809">
          <w:rPr>
            <w:noProof/>
            <w:webHidden/>
          </w:rPr>
          <w:instrText xml:space="preserve"> PAGEREF _Toc513373855 \h </w:instrText>
        </w:r>
        <w:r w:rsidR="00E13809">
          <w:rPr>
            <w:noProof/>
            <w:webHidden/>
          </w:rPr>
        </w:r>
        <w:r w:rsidR="00E13809">
          <w:rPr>
            <w:noProof/>
            <w:webHidden/>
          </w:rPr>
          <w:fldChar w:fldCharType="separate"/>
        </w:r>
        <w:r w:rsidR="00E13809">
          <w:rPr>
            <w:noProof/>
            <w:webHidden/>
          </w:rPr>
          <w:t>32</w:t>
        </w:r>
        <w:r w:rsidR="00E13809">
          <w:rPr>
            <w:noProof/>
            <w:webHidden/>
          </w:rPr>
          <w:fldChar w:fldCharType="end"/>
        </w:r>
      </w:hyperlink>
      <w:r w:rsidR="00E13809">
        <w:rPr>
          <w:rFonts w:eastAsiaTheme="minorHAnsi" w:cs="Times New Roman"/>
          <w:szCs w:val="20"/>
        </w:rPr>
        <w:fldChar w:fldCharType="end"/>
      </w:r>
    </w:p>
    <w:p w:rsidR="00DA7110" w:rsidRDefault="00DA7110" w:rsidP="00F96B98">
      <w:pPr>
        <w:pStyle w:val="a3"/>
        <w:numPr>
          <w:ilvl w:val="0"/>
          <w:numId w:val="2"/>
        </w:numPr>
        <w:ind w:leftChars="0"/>
        <w:outlineLvl w:val="0"/>
        <w:rPr>
          <w:rFonts w:eastAsiaTheme="minorHAnsi" w:cs="Times New Roman"/>
          <w:sz w:val="32"/>
        </w:rPr>
      </w:pPr>
      <w:bookmarkStart w:id="215" w:name="_Toc513374274"/>
      <w:r w:rsidRPr="00BF3131">
        <w:rPr>
          <w:rFonts w:eastAsiaTheme="minorHAnsi" w:cs="Times New Roman"/>
          <w:sz w:val="32"/>
        </w:rPr>
        <w:lastRenderedPageBreak/>
        <w:t>Reference</w:t>
      </w:r>
      <w:bookmarkEnd w:id="215"/>
    </w:p>
    <w:p w:rsidR="00E33681" w:rsidRDefault="00E33681">
      <w:pPr>
        <w:widowControl/>
        <w:wordWrap/>
        <w:autoSpaceDE/>
        <w:autoSpaceDN/>
        <w:rPr>
          <w:rFonts w:eastAsiaTheme="minorHAnsi" w:cs="Times New Roman"/>
          <w:sz w:val="32"/>
        </w:rPr>
      </w:pPr>
      <w:r>
        <w:rPr>
          <w:rFonts w:eastAsiaTheme="minorHAnsi" w:cs="Times New Roman"/>
          <w:sz w:val="32"/>
        </w:rPr>
        <w:br w:type="page"/>
      </w:r>
    </w:p>
    <w:p w:rsidR="00E33681" w:rsidRPr="00E33681" w:rsidRDefault="00E33681" w:rsidP="00E33681">
      <w:pPr>
        <w:outlineLvl w:val="0"/>
        <w:rPr>
          <w:rFonts w:eastAsiaTheme="minorHAnsi" w:cs="Times New Roman"/>
          <w:sz w:val="32"/>
        </w:rPr>
      </w:pPr>
    </w:p>
    <w:sectPr w:rsidR="00E33681" w:rsidRPr="00E33681" w:rsidSect="00E33681">
      <w:footerReference w:type="default" r:id="rId26"/>
      <w:type w:val="continuous"/>
      <w:pgSz w:w="11906" w:h="16838"/>
      <w:pgMar w:top="1701" w:right="1440" w:bottom="1440" w:left="144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A74" w:rsidRDefault="001C0A74" w:rsidP="003F77A3">
      <w:pPr>
        <w:spacing w:after="0" w:line="240" w:lineRule="auto"/>
      </w:pPr>
      <w:r>
        <w:separator/>
      </w:r>
    </w:p>
  </w:endnote>
  <w:endnote w:type="continuationSeparator" w:id="0">
    <w:p w:rsidR="001C0A74" w:rsidRDefault="001C0A74" w:rsidP="003F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1523642"/>
      <w:docPartObj>
        <w:docPartGallery w:val="Page Numbers (Bottom of Page)"/>
        <w:docPartUnique/>
      </w:docPartObj>
    </w:sdtPr>
    <w:sdtContent>
      <w:p w:rsidR="00AA50B3" w:rsidRDefault="00AA50B3" w:rsidP="00731EBB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747A" w:rsidRPr="0089747A">
          <w:rPr>
            <w:noProof/>
            <w:lang w:val="ko-KR"/>
          </w:rPr>
          <w:t>34</w:t>
        </w:r>
        <w:r>
          <w:rPr>
            <w:noProof/>
            <w:lang w:val="ko-KR"/>
          </w:rPr>
          <w:fldChar w:fldCharType="end"/>
        </w:r>
        <w:r>
          <w:rPr>
            <w:rFonts w:hint="eastAsia"/>
          </w:rPr>
          <w:t xml:space="preserve"> | 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A74" w:rsidRDefault="001C0A74" w:rsidP="003F77A3">
      <w:pPr>
        <w:spacing w:after="0" w:line="240" w:lineRule="auto"/>
      </w:pPr>
      <w:r>
        <w:separator/>
      </w:r>
    </w:p>
  </w:footnote>
  <w:footnote w:type="continuationSeparator" w:id="0">
    <w:p w:rsidR="001C0A74" w:rsidRDefault="001C0A74" w:rsidP="003F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57FDE"/>
    <w:multiLevelType w:val="hybridMultilevel"/>
    <w:tmpl w:val="692AD6AC"/>
    <w:lvl w:ilvl="0" w:tplc="C9EAD268">
      <w:start w:val="1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>
    <w:nsid w:val="17AE1597"/>
    <w:multiLevelType w:val="hybridMultilevel"/>
    <w:tmpl w:val="04EC3998"/>
    <w:lvl w:ilvl="0" w:tplc="0409000B">
      <w:start w:val="1"/>
      <w:numFmt w:val="bullet"/>
      <w:lvlText w:val=""/>
      <w:lvlJc w:val="left"/>
      <w:pPr>
        <w:ind w:left="1367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>
    <w:nsid w:val="237460C6"/>
    <w:multiLevelType w:val="hybridMultilevel"/>
    <w:tmpl w:val="C2CA77E8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>
    <w:nsid w:val="2476099A"/>
    <w:multiLevelType w:val="hybridMultilevel"/>
    <w:tmpl w:val="2C367B66"/>
    <w:lvl w:ilvl="0" w:tplc="0409000F">
      <w:start w:val="1"/>
      <w:numFmt w:val="decimal"/>
      <w:lvlText w:val="%1.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4">
    <w:nsid w:val="29FC58A5"/>
    <w:multiLevelType w:val="hybridMultilevel"/>
    <w:tmpl w:val="46825908"/>
    <w:lvl w:ilvl="0" w:tplc="04090001">
      <w:start w:val="1"/>
      <w:numFmt w:val="bullet"/>
      <w:lvlText w:val=""/>
      <w:lvlJc w:val="left"/>
      <w:pPr>
        <w:ind w:left="1449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84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9" w:hanging="400"/>
      </w:pPr>
      <w:rPr>
        <w:rFonts w:ascii="Wingdings" w:hAnsi="Wingdings" w:hint="default"/>
      </w:rPr>
    </w:lvl>
  </w:abstractNum>
  <w:abstractNum w:abstractNumId="5">
    <w:nsid w:val="36533D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5125F95"/>
    <w:multiLevelType w:val="multilevel"/>
    <w:tmpl w:val="534A942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482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39" w:hanging="425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596" w:hanging="425"/>
      </w:pPr>
      <w:rPr>
        <w:rFonts w:hint="eastAsia"/>
      </w:rPr>
    </w:lvl>
    <w:lvl w:ilvl="4">
      <w:start w:val="1"/>
      <w:numFmt w:val="decimal"/>
      <w:lvlText w:val="B.%5"/>
      <w:lvlJc w:val="left"/>
      <w:pPr>
        <w:ind w:left="653" w:hanging="365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710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767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824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881" w:hanging="425"/>
      </w:pPr>
      <w:rPr>
        <w:rFonts w:hint="eastAsia"/>
      </w:rPr>
    </w:lvl>
  </w:abstractNum>
  <w:abstractNum w:abstractNumId="7">
    <w:nsid w:val="6CF079EE"/>
    <w:multiLevelType w:val="multilevel"/>
    <w:tmpl w:val="C324CE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1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539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851" w:hanging="511"/>
      </w:pPr>
      <w:rPr>
        <w:rFonts w:hint="eastAsia"/>
      </w:rPr>
    </w:lvl>
    <w:lvl w:ilvl="4">
      <w:start w:val="1"/>
      <w:numFmt w:val="decimal"/>
      <w:lvlText w:val="B.%5"/>
      <w:lvlJc w:val="right"/>
      <w:pPr>
        <w:ind w:left="992" w:hanging="992"/>
      </w:pPr>
      <w:rPr>
        <w:rFonts w:hint="eastAsia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7D962A9B"/>
    <w:multiLevelType w:val="hybridMultilevel"/>
    <w:tmpl w:val="6BD657AA"/>
    <w:lvl w:ilvl="0" w:tplc="0409000F">
      <w:start w:val="1"/>
      <w:numFmt w:val="decimal"/>
      <w:lvlText w:val="%1."/>
      <w:lvlJc w:val="left"/>
      <w:pPr>
        <w:ind w:left="1719" w:hanging="400"/>
      </w:pPr>
    </w:lvl>
    <w:lvl w:ilvl="1" w:tplc="04090019" w:tentative="1">
      <w:start w:val="1"/>
      <w:numFmt w:val="upperLetter"/>
      <w:lvlText w:val="%2."/>
      <w:lvlJc w:val="left"/>
      <w:pPr>
        <w:ind w:left="2119" w:hanging="400"/>
      </w:pPr>
    </w:lvl>
    <w:lvl w:ilvl="2" w:tplc="0409001B" w:tentative="1">
      <w:start w:val="1"/>
      <w:numFmt w:val="lowerRoman"/>
      <w:lvlText w:val="%3."/>
      <w:lvlJc w:val="right"/>
      <w:pPr>
        <w:ind w:left="2519" w:hanging="400"/>
      </w:pPr>
    </w:lvl>
    <w:lvl w:ilvl="3" w:tplc="0409000F" w:tentative="1">
      <w:start w:val="1"/>
      <w:numFmt w:val="decimal"/>
      <w:lvlText w:val="%4."/>
      <w:lvlJc w:val="left"/>
      <w:pPr>
        <w:ind w:left="2919" w:hanging="400"/>
      </w:pPr>
    </w:lvl>
    <w:lvl w:ilvl="4" w:tplc="04090019" w:tentative="1">
      <w:start w:val="1"/>
      <w:numFmt w:val="upperLetter"/>
      <w:lvlText w:val="%5."/>
      <w:lvlJc w:val="left"/>
      <w:pPr>
        <w:ind w:left="3319" w:hanging="400"/>
      </w:pPr>
    </w:lvl>
    <w:lvl w:ilvl="5" w:tplc="0409001B" w:tentative="1">
      <w:start w:val="1"/>
      <w:numFmt w:val="lowerRoman"/>
      <w:lvlText w:val="%6."/>
      <w:lvlJc w:val="right"/>
      <w:pPr>
        <w:ind w:left="3719" w:hanging="400"/>
      </w:pPr>
    </w:lvl>
    <w:lvl w:ilvl="6" w:tplc="0409000F" w:tentative="1">
      <w:start w:val="1"/>
      <w:numFmt w:val="decimal"/>
      <w:lvlText w:val="%7."/>
      <w:lvlJc w:val="left"/>
      <w:pPr>
        <w:ind w:left="4119" w:hanging="400"/>
      </w:pPr>
    </w:lvl>
    <w:lvl w:ilvl="7" w:tplc="04090019" w:tentative="1">
      <w:start w:val="1"/>
      <w:numFmt w:val="upperLetter"/>
      <w:lvlText w:val="%8."/>
      <w:lvlJc w:val="left"/>
      <w:pPr>
        <w:ind w:left="4519" w:hanging="400"/>
      </w:pPr>
    </w:lvl>
    <w:lvl w:ilvl="8" w:tplc="0409001B" w:tentative="1">
      <w:start w:val="1"/>
      <w:numFmt w:val="lowerRoman"/>
      <w:lvlText w:val="%9."/>
      <w:lvlJc w:val="right"/>
      <w:pPr>
        <w:ind w:left="4919" w:hanging="40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7110"/>
    <w:rsid w:val="0000316F"/>
    <w:rsid w:val="00016A18"/>
    <w:rsid w:val="0002313D"/>
    <w:rsid w:val="00040A8F"/>
    <w:rsid w:val="00041BF8"/>
    <w:rsid w:val="000459BC"/>
    <w:rsid w:val="00070674"/>
    <w:rsid w:val="00083C77"/>
    <w:rsid w:val="00085DCC"/>
    <w:rsid w:val="000B2E3E"/>
    <w:rsid w:val="000B5ABB"/>
    <w:rsid w:val="000E53D2"/>
    <w:rsid w:val="000F05D4"/>
    <w:rsid w:val="00104DDF"/>
    <w:rsid w:val="0010656F"/>
    <w:rsid w:val="0010759A"/>
    <w:rsid w:val="0011135D"/>
    <w:rsid w:val="001142E7"/>
    <w:rsid w:val="00150FB8"/>
    <w:rsid w:val="00151B79"/>
    <w:rsid w:val="001601D9"/>
    <w:rsid w:val="00191C12"/>
    <w:rsid w:val="00191F3B"/>
    <w:rsid w:val="001940AD"/>
    <w:rsid w:val="001A26ED"/>
    <w:rsid w:val="001A47AC"/>
    <w:rsid w:val="001C0A74"/>
    <w:rsid w:val="001D120E"/>
    <w:rsid w:val="001F4713"/>
    <w:rsid w:val="00266BE1"/>
    <w:rsid w:val="002805F8"/>
    <w:rsid w:val="0029422D"/>
    <w:rsid w:val="00294D82"/>
    <w:rsid w:val="002A7DCB"/>
    <w:rsid w:val="002B1F08"/>
    <w:rsid w:val="002B249A"/>
    <w:rsid w:val="002C2080"/>
    <w:rsid w:val="002D086D"/>
    <w:rsid w:val="002E0F94"/>
    <w:rsid w:val="002E19D3"/>
    <w:rsid w:val="00301923"/>
    <w:rsid w:val="00321DA7"/>
    <w:rsid w:val="00343706"/>
    <w:rsid w:val="0034556F"/>
    <w:rsid w:val="003501A5"/>
    <w:rsid w:val="00361BC4"/>
    <w:rsid w:val="003A5BB3"/>
    <w:rsid w:val="003B59A4"/>
    <w:rsid w:val="003C68E7"/>
    <w:rsid w:val="003D3FA2"/>
    <w:rsid w:val="003D7111"/>
    <w:rsid w:val="003E09A9"/>
    <w:rsid w:val="003E3622"/>
    <w:rsid w:val="003E573E"/>
    <w:rsid w:val="003E7A47"/>
    <w:rsid w:val="003F0A0F"/>
    <w:rsid w:val="003F0DD5"/>
    <w:rsid w:val="003F77A3"/>
    <w:rsid w:val="0040004E"/>
    <w:rsid w:val="004069A4"/>
    <w:rsid w:val="00406E1D"/>
    <w:rsid w:val="00440429"/>
    <w:rsid w:val="00447C37"/>
    <w:rsid w:val="004673B3"/>
    <w:rsid w:val="00485ADA"/>
    <w:rsid w:val="00490C04"/>
    <w:rsid w:val="00492461"/>
    <w:rsid w:val="004A0AF1"/>
    <w:rsid w:val="004A0C74"/>
    <w:rsid w:val="004B61F1"/>
    <w:rsid w:val="004C09BA"/>
    <w:rsid w:val="004C64B1"/>
    <w:rsid w:val="004D2752"/>
    <w:rsid w:val="004E2886"/>
    <w:rsid w:val="004E3F24"/>
    <w:rsid w:val="004E76CA"/>
    <w:rsid w:val="004F4185"/>
    <w:rsid w:val="004F68FB"/>
    <w:rsid w:val="005062EF"/>
    <w:rsid w:val="00531168"/>
    <w:rsid w:val="00544658"/>
    <w:rsid w:val="00550ACF"/>
    <w:rsid w:val="005566B4"/>
    <w:rsid w:val="0056365E"/>
    <w:rsid w:val="0057323D"/>
    <w:rsid w:val="005A799F"/>
    <w:rsid w:val="005D2A4C"/>
    <w:rsid w:val="005E6908"/>
    <w:rsid w:val="005F25C3"/>
    <w:rsid w:val="00604792"/>
    <w:rsid w:val="00606FED"/>
    <w:rsid w:val="00621149"/>
    <w:rsid w:val="00623757"/>
    <w:rsid w:val="00625A50"/>
    <w:rsid w:val="00626557"/>
    <w:rsid w:val="0062758F"/>
    <w:rsid w:val="00637D29"/>
    <w:rsid w:val="006451D8"/>
    <w:rsid w:val="00650886"/>
    <w:rsid w:val="00673383"/>
    <w:rsid w:val="00691A1C"/>
    <w:rsid w:val="006A4BCA"/>
    <w:rsid w:val="006B74E0"/>
    <w:rsid w:val="006C2643"/>
    <w:rsid w:val="006D12F3"/>
    <w:rsid w:val="006F4177"/>
    <w:rsid w:val="00701A1E"/>
    <w:rsid w:val="007048F5"/>
    <w:rsid w:val="007066D0"/>
    <w:rsid w:val="00711A9A"/>
    <w:rsid w:val="00715FC2"/>
    <w:rsid w:val="00731EBB"/>
    <w:rsid w:val="00734AE8"/>
    <w:rsid w:val="00743AB2"/>
    <w:rsid w:val="00750A57"/>
    <w:rsid w:val="007521E4"/>
    <w:rsid w:val="00767B63"/>
    <w:rsid w:val="007700C8"/>
    <w:rsid w:val="007734AB"/>
    <w:rsid w:val="007860B5"/>
    <w:rsid w:val="007929D9"/>
    <w:rsid w:val="00796DA6"/>
    <w:rsid w:val="007B2446"/>
    <w:rsid w:val="007B38B0"/>
    <w:rsid w:val="007B7F9F"/>
    <w:rsid w:val="007C5189"/>
    <w:rsid w:val="007C7787"/>
    <w:rsid w:val="007D7896"/>
    <w:rsid w:val="007E0D27"/>
    <w:rsid w:val="007F23CA"/>
    <w:rsid w:val="00801D6B"/>
    <w:rsid w:val="00814DF7"/>
    <w:rsid w:val="00823154"/>
    <w:rsid w:val="00843332"/>
    <w:rsid w:val="00846967"/>
    <w:rsid w:val="008519C6"/>
    <w:rsid w:val="00857E87"/>
    <w:rsid w:val="00867E1C"/>
    <w:rsid w:val="00871EDD"/>
    <w:rsid w:val="00874EC0"/>
    <w:rsid w:val="00875B10"/>
    <w:rsid w:val="00883BDA"/>
    <w:rsid w:val="00887055"/>
    <w:rsid w:val="00890554"/>
    <w:rsid w:val="00895270"/>
    <w:rsid w:val="008967AB"/>
    <w:rsid w:val="0089747A"/>
    <w:rsid w:val="008A2A7A"/>
    <w:rsid w:val="008A68C1"/>
    <w:rsid w:val="008B44C4"/>
    <w:rsid w:val="008B74DA"/>
    <w:rsid w:val="008C24C5"/>
    <w:rsid w:val="008C79E0"/>
    <w:rsid w:val="008D7196"/>
    <w:rsid w:val="008D78D9"/>
    <w:rsid w:val="008E3FCA"/>
    <w:rsid w:val="008F12E3"/>
    <w:rsid w:val="008F6C54"/>
    <w:rsid w:val="008F743F"/>
    <w:rsid w:val="0090527F"/>
    <w:rsid w:val="00907930"/>
    <w:rsid w:val="0092060D"/>
    <w:rsid w:val="00926ACC"/>
    <w:rsid w:val="00940377"/>
    <w:rsid w:val="00970DF3"/>
    <w:rsid w:val="0097499C"/>
    <w:rsid w:val="00994FA0"/>
    <w:rsid w:val="00995CEF"/>
    <w:rsid w:val="009B1A69"/>
    <w:rsid w:val="009B7E31"/>
    <w:rsid w:val="009D202C"/>
    <w:rsid w:val="00A03269"/>
    <w:rsid w:val="00A32ED9"/>
    <w:rsid w:val="00A36E52"/>
    <w:rsid w:val="00A42ECF"/>
    <w:rsid w:val="00A7711C"/>
    <w:rsid w:val="00AA50B3"/>
    <w:rsid w:val="00AB6501"/>
    <w:rsid w:val="00AD1110"/>
    <w:rsid w:val="00AF7ACF"/>
    <w:rsid w:val="00B052CD"/>
    <w:rsid w:val="00B12948"/>
    <w:rsid w:val="00B15055"/>
    <w:rsid w:val="00B437C1"/>
    <w:rsid w:val="00B528D3"/>
    <w:rsid w:val="00B53C61"/>
    <w:rsid w:val="00B70F8A"/>
    <w:rsid w:val="00B71271"/>
    <w:rsid w:val="00B758FA"/>
    <w:rsid w:val="00B80717"/>
    <w:rsid w:val="00BB46F2"/>
    <w:rsid w:val="00BB5B4F"/>
    <w:rsid w:val="00BB5FF6"/>
    <w:rsid w:val="00BC622A"/>
    <w:rsid w:val="00BD44A8"/>
    <w:rsid w:val="00BE3DA9"/>
    <w:rsid w:val="00BE739B"/>
    <w:rsid w:val="00BF3131"/>
    <w:rsid w:val="00BF32F7"/>
    <w:rsid w:val="00C157AF"/>
    <w:rsid w:val="00C25536"/>
    <w:rsid w:val="00C52FDD"/>
    <w:rsid w:val="00C60575"/>
    <w:rsid w:val="00C77A34"/>
    <w:rsid w:val="00C77FD8"/>
    <w:rsid w:val="00C80549"/>
    <w:rsid w:val="00C902E2"/>
    <w:rsid w:val="00C93069"/>
    <w:rsid w:val="00CB6670"/>
    <w:rsid w:val="00CB74ED"/>
    <w:rsid w:val="00D06A74"/>
    <w:rsid w:val="00D11662"/>
    <w:rsid w:val="00D208EA"/>
    <w:rsid w:val="00D42F0A"/>
    <w:rsid w:val="00D45D33"/>
    <w:rsid w:val="00D570F3"/>
    <w:rsid w:val="00D66017"/>
    <w:rsid w:val="00D70B7E"/>
    <w:rsid w:val="00D75DDE"/>
    <w:rsid w:val="00D836DC"/>
    <w:rsid w:val="00D94C05"/>
    <w:rsid w:val="00DA6963"/>
    <w:rsid w:val="00DA7110"/>
    <w:rsid w:val="00DB557B"/>
    <w:rsid w:val="00DC1281"/>
    <w:rsid w:val="00DC540B"/>
    <w:rsid w:val="00DC5EF1"/>
    <w:rsid w:val="00DC743C"/>
    <w:rsid w:val="00DD4BE5"/>
    <w:rsid w:val="00DE280D"/>
    <w:rsid w:val="00DE6E19"/>
    <w:rsid w:val="00E032BD"/>
    <w:rsid w:val="00E062D3"/>
    <w:rsid w:val="00E13805"/>
    <w:rsid w:val="00E13809"/>
    <w:rsid w:val="00E163D3"/>
    <w:rsid w:val="00E22BDF"/>
    <w:rsid w:val="00E30B85"/>
    <w:rsid w:val="00E3318A"/>
    <w:rsid w:val="00E33681"/>
    <w:rsid w:val="00E46205"/>
    <w:rsid w:val="00E54BFB"/>
    <w:rsid w:val="00E60BAA"/>
    <w:rsid w:val="00E717CA"/>
    <w:rsid w:val="00E72575"/>
    <w:rsid w:val="00E75C06"/>
    <w:rsid w:val="00E76B2C"/>
    <w:rsid w:val="00EC184A"/>
    <w:rsid w:val="00EE5043"/>
    <w:rsid w:val="00EF53C7"/>
    <w:rsid w:val="00F02A3D"/>
    <w:rsid w:val="00F4356B"/>
    <w:rsid w:val="00F50A67"/>
    <w:rsid w:val="00F574EE"/>
    <w:rsid w:val="00F819D2"/>
    <w:rsid w:val="00F9015A"/>
    <w:rsid w:val="00F96B98"/>
    <w:rsid w:val="00FB23C5"/>
    <w:rsid w:val="00FB6866"/>
    <w:rsid w:val="00FC71FB"/>
    <w:rsid w:val="00FC7521"/>
    <w:rsid w:val="00FD2F59"/>
    <w:rsid w:val="00FF4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18"/>
        <o:r id="V:Rule2" type="connector" idref="#직선 화살표 연결선 48"/>
        <o:r id="V:Rule3" type="connector" idref="#직선 화살표 연결선 16"/>
        <o:r id="V:Rule4" type="connector" idref="#직선 화살표 연결선 14"/>
        <o:r id="V:Rule5" type="connector" idref="#직선 화살표 연결선 17"/>
        <o:r id="V:Rule6" type="connector" idref="#직선 화살표 연결선 49"/>
        <o:r id="V:Rule7" type="connector" idref="#직선 화살표 연결선 52"/>
        <o:r id="V:Rule8" type="connector" idref="#직선 화살표 연결선 15"/>
        <o:r id="V:Rule9" type="connector" idref="#직선 화살표 연결선 44"/>
        <o:r id="V:Rule10" type="connector" idref="#직선 화살표 연결선 51"/>
        <o:r id="V:Rule11" type="connector" idref="#직선 화살표 연결선 47"/>
      </o:rules>
    </o:shapelayout>
  </w:shapeDefaults>
  <w:decimalSymbol w:val="."/>
  <w:listSeparator w:val=","/>
  <w15:docId w15:val="{B9082D72-737E-4F78-A326-12C31BBE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7A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0C0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C0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0C04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0C0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90C04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490C04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DA7110"/>
    <w:pPr>
      <w:ind w:leftChars="400" w:left="800"/>
    </w:pPr>
  </w:style>
  <w:style w:type="paragraph" w:styleId="TOC">
    <w:name w:val="TOC Heading"/>
    <w:basedOn w:val="1"/>
    <w:next w:val="a"/>
    <w:uiPriority w:val="39"/>
    <w:semiHidden/>
    <w:unhideWhenUsed/>
    <w:qFormat/>
    <w:rsid w:val="00490C04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a4">
    <w:name w:val="Balloon Text"/>
    <w:basedOn w:val="a"/>
    <w:link w:val="Char"/>
    <w:uiPriority w:val="99"/>
    <w:semiHidden/>
    <w:unhideWhenUsed/>
    <w:rsid w:val="00490C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90C04"/>
    <w:rPr>
      <w:rFonts w:asciiTheme="majorHAnsi" w:eastAsiaTheme="majorEastAsia" w:hAnsiTheme="majorHAnsi" w:cstheme="majorBidi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7860B5"/>
  </w:style>
  <w:style w:type="character" w:styleId="a5">
    <w:name w:val="Hyperlink"/>
    <w:basedOn w:val="a0"/>
    <w:uiPriority w:val="99"/>
    <w:unhideWhenUsed/>
    <w:rsid w:val="007860B5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7860B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860B5"/>
    <w:pPr>
      <w:ind w:leftChars="400" w:left="850"/>
    </w:pPr>
  </w:style>
  <w:style w:type="table" w:styleId="a6">
    <w:name w:val="Table Grid"/>
    <w:basedOn w:val="a1"/>
    <w:uiPriority w:val="59"/>
    <w:rsid w:val="00814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814DF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7">
    <w:name w:val="header"/>
    <w:basedOn w:val="a"/>
    <w:link w:val="Char0"/>
    <w:uiPriority w:val="99"/>
    <w:semiHidden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3F77A3"/>
  </w:style>
  <w:style w:type="paragraph" w:styleId="a8">
    <w:name w:val="footer"/>
    <w:basedOn w:val="a"/>
    <w:link w:val="Char1"/>
    <w:uiPriority w:val="99"/>
    <w:unhideWhenUsed/>
    <w:rsid w:val="003F77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F77A3"/>
  </w:style>
  <w:style w:type="paragraph" w:styleId="a9">
    <w:name w:val="caption"/>
    <w:basedOn w:val="a"/>
    <w:next w:val="a"/>
    <w:uiPriority w:val="35"/>
    <w:unhideWhenUsed/>
    <w:qFormat/>
    <w:rsid w:val="00D11662"/>
    <w:rPr>
      <w:b/>
      <w:bCs/>
      <w:szCs w:val="20"/>
    </w:rPr>
  </w:style>
  <w:style w:type="table" w:customStyle="1" w:styleId="1-11">
    <w:name w:val="중간 음영 1 - 강조색 11"/>
    <w:basedOn w:val="a1"/>
    <w:uiPriority w:val="63"/>
    <w:rsid w:val="00DD4B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D78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4">
    <w:name w:val="toc 4"/>
    <w:basedOn w:val="a"/>
    <w:next w:val="a"/>
    <w:autoRedefine/>
    <w:uiPriority w:val="39"/>
    <w:unhideWhenUsed/>
    <w:rsid w:val="00DE280D"/>
    <w:pPr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D836DC"/>
    <w:pPr>
      <w:spacing w:after="0" w:line="240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D836DC"/>
    <w:pPr>
      <w:spacing w:after="0" w:line="240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D836DC"/>
    <w:pPr>
      <w:spacing w:after="0" w:line="240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D836DC"/>
    <w:pPr>
      <w:spacing w:after="0" w:line="240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D836DC"/>
    <w:pPr>
      <w:spacing w:after="0" w:line="240" w:lineRule="auto"/>
      <w:ind w:leftChars="1600" w:left="3400"/>
    </w:pPr>
  </w:style>
  <w:style w:type="table" w:styleId="-30">
    <w:name w:val="Light Grid Accent 3"/>
    <w:basedOn w:val="a1"/>
    <w:uiPriority w:val="62"/>
    <w:rsid w:val="005446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11">
    <w:name w:val="index 1"/>
    <w:basedOn w:val="a"/>
    <w:next w:val="a"/>
    <w:autoRedefine/>
    <w:uiPriority w:val="99"/>
    <w:semiHidden/>
    <w:unhideWhenUsed/>
    <w:rsid w:val="00E33681"/>
    <w:pPr>
      <w:ind w:leftChars="200" w:left="200" w:hangingChars="200" w:hanging="2000"/>
    </w:pPr>
  </w:style>
  <w:style w:type="paragraph" w:styleId="aa">
    <w:name w:val="table of figures"/>
    <w:basedOn w:val="a"/>
    <w:next w:val="a"/>
    <w:uiPriority w:val="99"/>
    <w:unhideWhenUsed/>
    <w:rsid w:val="00E13809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file:///C:\Users\hoo\Desktop\&#49548;&#54532;&#53944;&#50920;&#50612;&#44277;&#54617;%20&#54532;&#47196;&#51229;&#53944;\group7Project.doc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9D89E-B32C-439D-BCA1-A0E11873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39</Pages>
  <Words>5367</Words>
  <Characters>30594</Characters>
  <Application>Microsoft Office Word</Application>
  <DocSecurity>0</DocSecurity>
  <Lines>254</Lines>
  <Paragraphs>71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Dickerson Ryan</dc:creator>
  <cp:lastModifiedBy>corkjh@gmail.com</cp:lastModifiedBy>
  <cp:revision>38</cp:revision>
  <dcterms:created xsi:type="dcterms:W3CDTF">2018-05-06T01:53:00Z</dcterms:created>
  <dcterms:modified xsi:type="dcterms:W3CDTF">2018-05-06T11:02:00Z</dcterms:modified>
</cp:coreProperties>
</file>